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906F077" w:rsidR="001E1994" w:rsidRPr="00CA1503" w:rsidRDefault="001E19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CA1503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CA1503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CA1503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CA1503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CA1503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CA1503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  <w:bookmarkStart w:id="0" w:name="_GoBack"/>
      <w:bookmarkEnd w:id="0"/>
    </w:p>
    <w:p w14:paraId="7C1885A5" w14:textId="51CEBF2C" w:rsidR="00610C39" w:rsidRPr="00CA1503" w:rsidRDefault="00D52073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CA1503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fldChar w:fldCharType="begin"/>
      </w:r>
      <w:r w:rsidRPr="00CA1503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instrText xml:space="preserve"> DATE \@ "MMMM d, yyyy" </w:instrText>
      </w:r>
      <w:r w:rsidRPr="00CA1503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fldChar w:fldCharType="separate"/>
      </w:r>
      <w:r w:rsidR="00CA1503">
        <w:rPr>
          <w:rFonts w:ascii="Times New Roman" w:eastAsia="Prime Sans" w:hAnsi="Times New Roman"/>
          <w:b/>
          <w:noProof/>
          <w:spacing w:val="-10"/>
          <w:kern w:val="28"/>
          <w:sz w:val="24"/>
          <w:szCs w:val="24"/>
          <w:lang w:eastAsia="ko-KR"/>
        </w:rPr>
        <w:t>January 12, 2020</w:t>
      </w:r>
      <w:r w:rsidRPr="00CA1503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fldChar w:fldCharType="end"/>
      </w:r>
    </w:p>
    <w:p w14:paraId="7C97C6AC" w14:textId="271F3579" w:rsidR="00B70D71" w:rsidRPr="00CA1503" w:rsidRDefault="00B70D7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CA1503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Natalie Murray</w:t>
      </w:r>
    </w:p>
    <w:p w14:paraId="38E6DEB2" w14:textId="1D2F6292" w:rsidR="00B70D71" w:rsidRPr="00CA1503" w:rsidRDefault="00B70D7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CA1503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Relic Entertainment</w:t>
      </w:r>
    </w:p>
    <w:p w14:paraId="2992FED1" w14:textId="2F8DD72B" w:rsidR="004F3578" w:rsidRPr="00CA1503" w:rsidRDefault="00B70D71" w:rsidP="004F3578">
      <w:pPr>
        <w:spacing w:after="0" w:line="254" w:lineRule="auto"/>
        <w:rPr>
          <w:rFonts w:ascii="Times New Roman" w:hAnsi="Times New Roman"/>
          <w:b/>
          <w:sz w:val="24"/>
          <w:szCs w:val="24"/>
        </w:rPr>
      </w:pPr>
      <w:r w:rsidRPr="00CA1503">
        <w:rPr>
          <w:rFonts w:ascii="Times New Roman" w:hAnsi="Times New Roman"/>
          <w:b/>
          <w:sz w:val="24"/>
          <w:szCs w:val="24"/>
        </w:rPr>
        <w:t>285 W 5th Ave</w:t>
      </w:r>
    </w:p>
    <w:p w14:paraId="5FCC3783" w14:textId="71528BD3" w:rsidR="004F3578" w:rsidRPr="00CA1503" w:rsidRDefault="004F3578" w:rsidP="004F3578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CA1503">
        <w:rPr>
          <w:rFonts w:ascii="Times New Roman" w:hAnsi="Times New Roman"/>
          <w:b/>
          <w:sz w:val="24"/>
          <w:szCs w:val="24"/>
        </w:rPr>
        <w:t>Vancouver, BC V5Y 1J3</w:t>
      </w:r>
    </w:p>
    <w:p w14:paraId="06CB0D73" w14:textId="188BFBF1" w:rsidR="00B06720" w:rsidRPr="00CA1503" w:rsidRDefault="00B06720" w:rsidP="004F3578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CA1503">
        <w:rPr>
          <w:rFonts w:ascii="Times New Roman" w:hAnsi="Times New Roman"/>
          <w:b/>
          <w:sz w:val="24"/>
          <w:szCs w:val="24"/>
        </w:rPr>
        <w:t>Re: Programmer Co-op Game Developer (8 months)</w:t>
      </w:r>
    </w:p>
    <w:p w14:paraId="0787F522" w14:textId="3B8C4DF0" w:rsidR="001E1994" w:rsidRPr="00CA1503" w:rsidRDefault="001E1994" w:rsidP="00CA1503">
      <w:pPr>
        <w:spacing w:before="240" w:line="254" w:lineRule="auto"/>
        <w:rPr>
          <w:rFonts w:ascii="Times New Roman" w:hAnsi="Times New Roman"/>
          <w:b/>
          <w:sz w:val="24"/>
          <w:szCs w:val="24"/>
        </w:rPr>
      </w:pPr>
      <w:r w:rsidRPr="00BF563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E40F11" w:rsidRPr="00BF563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4F3578" w:rsidRPr="00CA1503">
        <w:rPr>
          <w:rFonts w:ascii="Times New Roman" w:hAnsi="Times New Roman"/>
          <w:sz w:val="24"/>
          <w:szCs w:val="24"/>
        </w:rPr>
        <w:t>Natalie Murray</w:t>
      </w: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2C77871D" w14:textId="675841D5" w:rsidR="00C56E94" w:rsidRPr="00BF5631" w:rsidRDefault="00F16533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As </w:t>
      </w:r>
      <w:r w:rsidR="001E1994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</w:t>
      </w:r>
      <w:r w:rsidR="00C56E94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fast-learning</w:t>
      </w:r>
      <w:r w:rsidR="00931C3F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problem solver that is well-versed in software development tools and algorithm design,</w:t>
      </w:r>
      <w:r w:rsidR="001E1994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it is with great excitement that I have submitted my resume for consideration to become a</w:t>
      </w:r>
      <w:r w:rsidR="00C550ED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n 8-12-month</w:t>
      </w:r>
      <w:r w:rsidR="00C56E94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C4257E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game</w:t>
      </w:r>
      <w:r w:rsidR="004F3578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C4257E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development</w:t>
      </w:r>
      <w:r w:rsidR="004F3578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intern</w:t>
      </w: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of </w:t>
      </w:r>
      <w:r w:rsidR="004F3578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Relic Entertainment</w:t>
      </w:r>
      <w:r w:rsidR="00C56E94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Vancouver</w:t>
      </w:r>
      <w:r w:rsidR="001E1994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. </w:t>
      </w:r>
      <w:r w:rsidR="00931C3F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As an efficient and vocal </w:t>
      </w:r>
      <w:r w:rsidR="00685246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team</w:t>
      </w:r>
      <w:r w:rsidR="0068524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-</w:t>
      </w:r>
      <w:r w:rsidR="0054062C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oriented </w:t>
      </w:r>
      <w:r w:rsidR="00DA0A45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developer </w:t>
      </w:r>
      <w:r w:rsidR="00B06720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I have experience in </w:t>
      </w:r>
      <w:r w:rsidR="00C550ED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Android</w:t>
      </w:r>
      <w:r w:rsidR="00B06720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931C3F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mobile application developmen</w:t>
      </w:r>
      <w:r w:rsidR="00EF138C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t </w:t>
      </w:r>
      <w:r w:rsidR="00C550ED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in combination with a comprehensive understanding of computer architecture. </w:t>
      </w:r>
      <w:r w:rsidR="001E1994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I am prepared to contribute to your </w:t>
      </w:r>
      <w:r w:rsidR="00931C3F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company’s technological goals in developing </w:t>
      </w:r>
      <w:r w:rsidR="00C550ED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immersive video game experiences</w:t>
      </w:r>
      <w:r w:rsidR="00931C3F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while meeting any time constraints necessary to complete the task</w:t>
      </w:r>
      <w:r w:rsidR="001E1994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4FC83FB9" w14:textId="6C83DA07" w:rsidR="0023664A" w:rsidRPr="00BF5631" w:rsidRDefault="00C56E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</w:t>
      </w:r>
      <w:r w:rsidR="00584273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computing science with a specialization in software practice at the University of Alberta</w:t>
      </w: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 My</w:t>
      </w:r>
      <w:r w:rsidR="00584273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focus is on using and understanding softwar</w:t>
      </w: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e on multiple levels</w:t>
      </w:r>
      <w:r w:rsidR="00584273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computer archite</w:t>
      </w:r>
      <w:r w:rsidR="00E40F11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</w:t>
      </w:r>
      <w:r w:rsidR="00584273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ture, operating systems, and</w:t>
      </w:r>
      <w:r w:rsidR="00682710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the application of discrete mathematics in algorithm design</w:t>
      </w:r>
      <w:r w:rsidR="001E1994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  <w:r w:rsidR="0023664A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Please look at the following project examples from my resume, which outline</w:t>
      </w:r>
      <w:r w:rsidR="00B06720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</w:t>
      </w:r>
      <w:r w:rsidR="0023664A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68524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the</w:t>
      </w:r>
      <w:r w:rsidR="00EF138C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competencies that</w:t>
      </w:r>
      <w:r w:rsidR="0023664A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I can leverage to further the goals of </w:t>
      </w:r>
      <w:r w:rsidR="00811C6F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Relic Entertainment </w:t>
      </w: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Vancouver</w:t>
      </w:r>
      <w:r w:rsidR="0023664A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19501EAE" w:rsidR="0023664A" w:rsidRPr="00BF563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</w:t>
      </w:r>
      <w:r w:rsidR="004F3578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</w:t>
      </w: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Mood-Tracking Android Studio mobile application in a team of 6 developers using Google maps and </w:t>
      </w:r>
      <w:proofErr w:type="spellStart"/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  <w:r w:rsidR="00610C39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5F960180" w14:textId="31B5AE7C" w:rsidR="000E5384" w:rsidRPr="00CA1503" w:rsidRDefault="000E538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Created a Linux shell in C++ which handles running executable files, cd, </w:t>
      </w:r>
      <w:commentRangeStart w:id="1"/>
      <w:proofErr w:type="spellStart"/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pwd</w:t>
      </w:r>
      <w:commentRangeEnd w:id="1"/>
      <w:proofErr w:type="spellEnd"/>
      <w:r w:rsidRPr="00CA1503">
        <w:rPr>
          <w:rStyle w:val="CommentReference"/>
          <w:rFonts w:ascii="Times New Roman" w:hAnsi="Times New Roman"/>
          <w:sz w:val="24"/>
          <w:szCs w:val="24"/>
        </w:rPr>
        <w:commentReference w:id="1"/>
      </w: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file output redirect, and background process execution.</w:t>
      </w:r>
    </w:p>
    <w:p w14:paraId="1809E0CA" w14:textId="4ED6F2D5" w:rsidR="0023664A" w:rsidRPr="00BF563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simple crime-statistic program with SQLite3 embedded Python with a terminal interface that allows the user to generate graphs and data using Edmonton’s crime statistics data</w:t>
      </w:r>
      <w:r w:rsidR="00610C39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0C0DF58B" w14:textId="21F3AA82" w:rsidR="00610C39" w:rsidRPr="00BF5631" w:rsidRDefault="00610C39" w:rsidP="00610C39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Created an LPT-Johnson CPU Scheduling performance evaluator by creating 400,000 random file instances </w:t>
      </w:r>
      <w:r w:rsidR="008A4D3C" w:rsidRPr="00BF563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with the GNU Plot Software</w:t>
      </w:r>
    </w:p>
    <w:p w14:paraId="7D463CF8" w14:textId="6CB8EDFE" w:rsidR="001E1994" w:rsidRPr="00BF5631" w:rsidRDefault="00610C39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BF5631">
        <w:rPr>
          <w:rFonts w:ascii="Times New Roman" w:eastAsia="Malgun Gothic" w:hAnsi="Times New Roman"/>
          <w:sz w:val="24"/>
          <w:szCs w:val="24"/>
          <w:lang w:eastAsia="ko-KR"/>
        </w:rPr>
        <w:t>My resume provides further detail about the unique skill</w:t>
      </w:r>
      <w:r w:rsidR="00B06720" w:rsidRPr="00BF563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Pr="00BF5631">
        <w:rPr>
          <w:rFonts w:ascii="Times New Roman" w:eastAsia="Malgun Gothic" w:hAnsi="Times New Roman"/>
          <w:sz w:val="24"/>
          <w:szCs w:val="24"/>
          <w:lang w:eastAsia="ko-KR"/>
        </w:rPr>
        <w:t xml:space="preserve">set I can bring to your team. </w:t>
      </w:r>
      <w:r w:rsidR="00E40F11" w:rsidRPr="00BF5631">
        <w:rPr>
          <w:rFonts w:ascii="Times New Roman" w:eastAsia="Malgun Gothic" w:hAnsi="Times New Roman"/>
          <w:sz w:val="24"/>
          <w:szCs w:val="24"/>
          <w:lang w:eastAsia="ko-KR"/>
        </w:rPr>
        <w:t>I truly</w:t>
      </w:r>
      <w:r w:rsidR="001E1994" w:rsidRPr="00BF5631">
        <w:rPr>
          <w:rFonts w:ascii="Times New Roman" w:eastAsia="Malgun Gothic" w:hAnsi="Times New Roman"/>
          <w:sz w:val="24"/>
          <w:szCs w:val="24"/>
          <w:lang w:eastAsia="ko-KR"/>
        </w:rPr>
        <w:t xml:space="preserve"> belie</w:t>
      </w:r>
      <w:r w:rsidR="00E40F11" w:rsidRPr="00BF5631">
        <w:rPr>
          <w:rFonts w:ascii="Times New Roman" w:eastAsia="Malgun Gothic" w:hAnsi="Times New Roman"/>
          <w:sz w:val="24"/>
          <w:szCs w:val="24"/>
          <w:lang w:eastAsia="ko-KR"/>
        </w:rPr>
        <w:t>ve</w:t>
      </w:r>
      <w:r w:rsidR="001E1994" w:rsidRPr="00BF5631">
        <w:rPr>
          <w:rFonts w:ascii="Times New Roman" w:eastAsia="Malgun Gothic" w:hAnsi="Times New Roman"/>
          <w:sz w:val="24"/>
          <w:szCs w:val="24"/>
          <w:lang w:eastAsia="ko-KR"/>
        </w:rPr>
        <w:t xml:space="preserve"> that </w:t>
      </w:r>
      <w:r w:rsidR="00E40F11" w:rsidRPr="00BF5631">
        <w:rPr>
          <w:rFonts w:ascii="Times New Roman" w:eastAsia="Malgun Gothic" w:hAnsi="Times New Roman"/>
          <w:sz w:val="24"/>
          <w:szCs w:val="24"/>
          <w:lang w:eastAsia="ko-KR"/>
        </w:rPr>
        <w:t>my</w:t>
      </w:r>
      <w:r w:rsidR="001E1994" w:rsidRPr="00BF5631">
        <w:rPr>
          <w:rFonts w:ascii="Times New Roman" w:eastAsia="Malgun Gothic" w:hAnsi="Times New Roman"/>
          <w:sz w:val="24"/>
          <w:szCs w:val="24"/>
          <w:lang w:eastAsia="ko-KR"/>
        </w:rPr>
        <w:t xml:space="preserve"> experience in </w:t>
      </w:r>
      <w:r w:rsidR="00E40F11" w:rsidRPr="00BF5631">
        <w:rPr>
          <w:rFonts w:ascii="Times New Roman" w:eastAsia="Malgun Gothic" w:hAnsi="Times New Roman"/>
          <w:sz w:val="24"/>
          <w:szCs w:val="24"/>
          <w:lang w:eastAsia="ko-KR"/>
        </w:rPr>
        <w:t>programming and understanding consumer needs</w:t>
      </w:r>
      <w:r w:rsidR="001E1994" w:rsidRPr="00BF5631">
        <w:rPr>
          <w:rFonts w:ascii="Times New Roman" w:eastAsia="Malgun Gothic" w:hAnsi="Times New Roman"/>
          <w:sz w:val="24"/>
          <w:szCs w:val="24"/>
          <w:lang w:eastAsia="ko-KR"/>
        </w:rPr>
        <w:t xml:space="preserve"> will allow me to </w:t>
      </w:r>
      <w:r w:rsidR="00E40F11" w:rsidRPr="00BF5631">
        <w:rPr>
          <w:rFonts w:ascii="Times New Roman" w:eastAsia="Malgun Gothic" w:hAnsi="Times New Roman"/>
          <w:sz w:val="24"/>
          <w:szCs w:val="24"/>
          <w:lang w:eastAsia="ko-KR"/>
        </w:rPr>
        <w:t>excel in th</w:t>
      </w:r>
      <w:r w:rsidR="00D264D0" w:rsidRPr="00BF5631">
        <w:rPr>
          <w:rFonts w:ascii="Times New Roman" w:eastAsia="Malgun Gothic" w:hAnsi="Times New Roman"/>
          <w:sz w:val="24"/>
          <w:szCs w:val="24"/>
          <w:lang w:eastAsia="ko-KR"/>
        </w:rPr>
        <w:t>e</w:t>
      </w:r>
      <w:r w:rsidR="00811C6F" w:rsidRPr="00BF563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B06720" w:rsidRPr="00BF5631">
        <w:rPr>
          <w:rFonts w:ascii="Times New Roman" w:eastAsia="Malgun Gothic" w:hAnsi="Times New Roman"/>
          <w:sz w:val="24"/>
          <w:szCs w:val="24"/>
          <w:lang w:eastAsia="ko-KR"/>
        </w:rPr>
        <w:t>fast</w:t>
      </w:r>
      <w:r w:rsidR="00811C6F" w:rsidRPr="00BF5631">
        <w:rPr>
          <w:rFonts w:ascii="Times New Roman" w:eastAsia="Malgun Gothic" w:hAnsi="Times New Roman"/>
          <w:sz w:val="24"/>
          <w:szCs w:val="24"/>
          <w:lang w:eastAsia="ko-KR"/>
        </w:rPr>
        <w:t>-paced and collaborative</w:t>
      </w:r>
      <w:r w:rsidR="00E40F11" w:rsidRPr="00BF5631">
        <w:rPr>
          <w:rFonts w:ascii="Times New Roman" w:eastAsia="Malgun Gothic" w:hAnsi="Times New Roman"/>
          <w:sz w:val="24"/>
          <w:szCs w:val="24"/>
          <w:lang w:eastAsia="ko-KR"/>
        </w:rPr>
        <w:t xml:space="preserve"> environment</w:t>
      </w:r>
      <w:r w:rsidR="00811C6F" w:rsidRPr="00BF5631">
        <w:rPr>
          <w:rFonts w:ascii="Times New Roman" w:eastAsia="Malgun Gothic" w:hAnsi="Times New Roman"/>
          <w:sz w:val="24"/>
          <w:szCs w:val="24"/>
          <w:lang w:eastAsia="ko-KR"/>
        </w:rPr>
        <w:t xml:space="preserve"> at Relic Entertainment</w:t>
      </w:r>
      <w:r w:rsidR="001E1994" w:rsidRPr="00BF5631">
        <w:rPr>
          <w:rFonts w:ascii="Times New Roman" w:eastAsia="Malgun Gothic" w:hAnsi="Times New Roman"/>
          <w:sz w:val="24"/>
          <w:szCs w:val="24"/>
          <w:lang w:eastAsia="ko-KR"/>
        </w:rPr>
        <w:t>.</w:t>
      </w:r>
      <w:r w:rsidR="008A4D3C" w:rsidRPr="00BF563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1E1994" w:rsidRPr="00BF5631">
        <w:rPr>
          <w:rFonts w:ascii="Times New Roman" w:eastAsia="Malgun Gothic" w:hAnsi="Times New Roman"/>
          <w:sz w:val="24"/>
          <w:szCs w:val="24"/>
          <w:lang w:eastAsia="ko-KR"/>
        </w:rPr>
        <w:t xml:space="preserve">I hope we can schedule an appointment to </w:t>
      </w:r>
      <w:proofErr w:type="gramStart"/>
      <w:r w:rsidR="001E1994" w:rsidRPr="00BF5631">
        <w:rPr>
          <w:rFonts w:ascii="Times New Roman" w:eastAsia="Malgun Gothic" w:hAnsi="Times New Roman"/>
          <w:sz w:val="24"/>
          <w:szCs w:val="24"/>
          <w:lang w:eastAsia="ko-KR"/>
        </w:rPr>
        <w:t>talk,</w:t>
      </w:r>
      <w:r w:rsidR="00BF5631">
        <w:rPr>
          <w:rFonts w:ascii="Times New Roman" w:eastAsia="Malgun Gothic" w:hAnsi="Times New Roman"/>
          <w:sz w:val="24"/>
          <w:szCs w:val="24"/>
          <w:lang w:eastAsia="ko-KR"/>
        </w:rPr>
        <w:t xml:space="preserve"> and</w:t>
      </w:r>
      <w:proofErr w:type="gramEnd"/>
      <w:r w:rsidR="001E1994" w:rsidRPr="00BF563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Pr="00BF5631">
        <w:rPr>
          <w:rFonts w:ascii="Times New Roman" w:eastAsia="Malgun Gothic" w:hAnsi="Times New Roman"/>
          <w:sz w:val="24"/>
          <w:szCs w:val="24"/>
          <w:lang w:eastAsia="ko-KR"/>
        </w:rPr>
        <w:t>t</w:t>
      </w:r>
      <w:r w:rsidR="001E1994" w:rsidRPr="00BF5631">
        <w:rPr>
          <w:rFonts w:ascii="Times New Roman" w:eastAsia="Malgun Gothic" w:hAnsi="Times New Roman"/>
          <w:sz w:val="24"/>
          <w:szCs w:val="24"/>
          <w:lang w:eastAsia="ko-KR"/>
        </w:rPr>
        <w:t>hank you for the consideration.</w:t>
      </w:r>
    </w:p>
    <w:p w14:paraId="68AB372E" w14:textId="200486C9" w:rsidR="001E1994" w:rsidRPr="00BF563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BF563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BF563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BF563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BF5631" w:rsidSect="00CA150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Owen Lu" w:date="2020-01-12T00:05:00Z" w:initials="OL">
    <w:p w14:paraId="422B63DF" w14:textId="77777777" w:rsidR="000E5384" w:rsidRDefault="000E5384" w:rsidP="000E5384">
      <w:pPr>
        <w:pStyle w:val="CommentText"/>
      </w:pPr>
      <w:r>
        <w:rPr>
          <w:rStyle w:val="CommentReference"/>
        </w:rPr>
        <w:annotationRef/>
      </w:r>
      <w:r>
        <w:t>Not sure if this is a spelling mistake or not, just double check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2B63DF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2B63DF" w16cid:durableId="21C4E2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DBFF0" w14:textId="77777777" w:rsidR="005759B9" w:rsidRDefault="005759B9" w:rsidP="00610C39">
      <w:pPr>
        <w:spacing w:after="0" w:line="240" w:lineRule="auto"/>
      </w:pPr>
      <w:r>
        <w:separator/>
      </w:r>
    </w:p>
  </w:endnote>
  <w:endnote w:type="continuationSeparator" w:id="0">
    <w:p w14:paraId="6E2F47E7" w14:textId="77777777" w:rsidR="005759B9" w:rsidRDefault="005759B9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16388" w14:textId="77777777" w:rsidR="005759B9" w:rsidRDefault="005759B9" w:rsidP="00610C39">
      <w:pPr>
        <w:spacing w:after="0" w:line="240" w:lineRule="auto"/>
      </w:pPr>
      <w:r>
        <w:separator/>
      </w:r>
    </w:p>
  </w:footnote>
  <w:footnote w:type="continuationSeparator" w:id="0">
    <w:p w14:paraId="57F638D4" w14:textId="77777777" w:rsidR="005759B9" w:rsidRDefault="005759B9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wen Lu">
    <w15:presenceInfo w15:providerId="Windows Live" w15:userId="bc1c023fbdfbd6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wNTG2NAcSpoZmFko6SsGpxcWZ+XkgBZa1ACbm7OIsAAAA"/>
  </w:docVars>
  <w:rsids>
    <w:rsidRoot w:val="00600044"/>
    <w:rsid w:val="0006348B"/>
    <w:rsid w:val="000E5384"/>
    <w:rsid w:val="001504A8"/>
    <w:rsid w:val="00173EB4"/>
    <w:rsid w:val="001E1994"/>
    <w:rsid w:val="0023664A"/>
    <w:rsid w:val="0025373E"/>
    <w:rsid w:val="00282BB8"/>
    <w:rsid w:val="00315193"/>
    <w:rsid w:val="003C65D4"/>
    <w:rsid w:val="003E69B2"/>
    <w:rsid w:val="004F3578"/>
    <w:rsid w:val="0054062C"/>
    <w:rsid w:val="005759B9"/>
    <w:rsid w:val="00584273"/>
    <w:rsid w:val="00600044"/>
    <w:rsid w:val="00610C39"/>
    <w:rsid w:val="00654FB3"/>
    <w:rsid w:val="00682710"/>
    <w:rsid w:val="00685246"/>
    <w:rsid w:val="006D2E7E"/>
    <w:rsid w:val="007107BF"/>
    <w:rsid w:val="00811C6F"/>
    <w:rsid w:val="00893D16"/>
    <w:rsid w:val="008A4D3C"/>
    <w:rsid w:val="00931C3F"/>
    <w:rsid w:val="00AD183E"/>
    <w:rsid w:val="00B06720"/>
    <w:rsid w:val="00B70D71"/>
    <w:rsid w:val="00BD0D4D"/>
    <w:rsid w:val="00BF5631"/>
    <w:rsid w:val="00C4257E"/>
    <w:rsid w:val="00C44EB3"/>
    <w:rsid w:val="00C550ED"/>
    <w:rsid w:val="00C56E94"/>
    <w:rsid w:val="00C94FBD"/>
    <w:rsid w:val="00CA1503"/>
    <w:rsid w:val="00CE12E3"/>
    <w:rsid w:val="00D264D0"/>
    <w:rsid w:val="00D52073"/>
    <w:rsid w:val="00DA0A45"/>
    <w:rsid w:val="00E40F11"/>
    <w:rsid w:val="00E97A77"/>
    <w:rsid w:val="00EF138C"/>
    <w:rsid w:val="00F1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B067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7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672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7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720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72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35</cp:revision>
  <cp:lastPrinted>2020-01-13T02:22:00Z</cp:lastPrinted>
  <dcterms:created xsi:type="dcterms:W3CDTF">2019-12-28T20:32:00Z</dcterms:created>
  <dcterms:modified xsi:type="dcterms:W3CDTF">2020-01-13T02:22:00Z</dcterms:modified>
</cp:coreProperties>
</file>