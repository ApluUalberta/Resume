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906F077" w:rsidR="001E1994" w:rsidRDefault="001E1994" w:rsidP="001E1994">
      <w:pPr>
        <w:spacing w:after="0" w:line="240" w:lineRule="auto"/>
        <w:contextualSpacing/>
        <w:jc w:val="center"/>
        <w:rPr>
          <w:rFonts w:eastAsia="Prime Sans"/>
          <w:b/>
          <w:spacing w:val="-10"/>
          <w:kern w:val="28"/>
          <w:sz w:val="56"/>
          <w:szCs w:val="56"/>
          <w:lang w:eastAsia="ko-KR"/>
        </w:rPr>
      </w:pPr>
      <w:bookmarkStart w:id="0" w:name="_GoBack"/>
      <w:bookmarkEnd w:id="0"/>
      <w:r>
        <w:rPr>
          <w:rFonts w:eastAsia="Prime Sans"/>
          <w:b/>
          <w:spacing w:val="-10"/>
          <w:kern w:val="28"/>
          <w:sz w:val="56"/>
          <w:szCs w:val="56"/>
          <w:lang w:eastAsia="ko-KR"/>
        </w:rPr>
        <w:t>Allen Lu</w:t>
      </w:r>
    </w:p>
    <w:p w14:paraId="5A43E763" w14:textId="3E6B9A9E" w:rsidR="00610C39" w:rsidRPr="00654FB3" w:rsidRDefault="00C56E94" w:rsidP="001E1994">
      <w:pPr>
        <w:spacing w:after="0" w:line="240" w:lineRule="auto"/>
        <w:contextualSpacing/>
        <w:jc w:val="center"/>
        <w:rPr>
          <w:rFonts w:eastAsia="Prime Sans"/>
          <w:spacing w:val="-10"/>
          <w:kern w:val="28"/>
          <w:lang w:eastAsia="ko-KR"/>
        </w:rPr>
      </w:pPr>
      <w:r>
        <w:rPr>
          <w:rFonts w:eastAsia="Prime Sans"/>
          <w:spacing w:val="-10"/>
          <w:kern w:val="28"/>
          <w:lang w:eastAsia="ko-KR"/>
        </w:rPr>
        <w:t>Edmonton, AB,</w:t>
      </w:r>
      <w:r w:rsidR="00654FB3" w:rsidRPr="00654FB3">
        <w:rPr>
          <w:rFonts w:eastAsia="Prime Sans"/>
          <w:spacing w:val="-10"/>
          <w:kern w:val="28"/>
          <w:lang w:eastAsia="ko-KR"/>
        </w:rPr>
        <w:t xml:space="preserve"> </w:t>
      </w:r>
      <w:r>
        <w:rPr>
          <w:rFonts w:eastAsia="Prime Sans"/>
          <w:spacing w:val="-10"/>
          <w:kern w:val="28"/>
          <w:lang w:eastAsia="ko-KR"/>
        </w:rPr>
        <w:t>T6G0J8</w:t>
      </w:r>
      <w:r w:rsidR="00654FB3" w:rsidRPr="00654FB3">
        <w:rPr>
          <w:rFonts w:eastAsia="Prime Sans"/>
          <w:spacing w:val="-10"/>
          <w:kern w:val="28"/>
          <w:lang w:eastAsia="ko-KR"/>
        </w:rPr>
        <w:t xml:space="preserve"> || (604)-788-6862 || aplu@ualberta.ca</w:t>
      </w:r>
    </w:p>
    <w:p w14:paraId="7C1885A5" w14:textId="537DB363" w:rsidR="00610C39" w:rsidRPr="00E22AE3" w:rsidRDefault="00E22AE3" w:rsidP="00F16533">
      <w:pPr>
        <w:spacing w:after="0" w:line="240" w:lineRule="auto"/>
        <w:contextualSpacing/>
        <w:rPr>
          <w:rFonts w:eastAsia="Prime Sans"/>
          <w:b/>
          <w:spacing w:val="-10"/>
          <w:kern w:val="28"/>
          <w:szCs w:val="24"/>
          <w:lang w:eastAsia="ko-KR"/>
        </w:rPr>
      </w:pPr>
      <w:r w:rsidRPr="00E22AE3">
        <w:rPr>
          <w:rFonts w:eastAsia="Prime Sans"/>
          <w:b/>
          <w:spacing w:val="-10"/>
          <w:kern w:val="28"/>
          <w:szCs w:val="24"/>
          <w:lang w:eastAsia="ko-KR"/>
        </w:rPr>
        <w:fldChar w:fldCharType="begin"/>
      </w:r>
      <w:r w:rsidRPr="00E22AE3">
        <w:rPr>
          <w:rFonts w:eastAsia="Prime Sans"/>
          <w:b/>
          <w:spacing w:val="-10"/>
          <w:kern w:val="28"/>
          <w:szCs w:val="24"/>
          <w:lang w:eastAsia="ko-KR"/>
        </w:rPr>
        <w:instrText xml:space="preserve"> DATE \@ "MMMM d, yyyy" </w:instrText>
      </w:r>
      <w:r w:rsidRPr="00E22AE3">
        <w:rPr>
          <w:rFonts w:eastAsia="Prime Sans"/>
          <w:b/>
          <w:spacing w:val="-10"/>
          <w:kern w:val="28"/>
          <w:szCs w:val="24"/>
          <w:lang w:eastAsia="ko-KR"/>
        </w:rPr>
        <w:fldChar w:fldCharType="separate"/>
      </w:r>
      <w:r w:rsidR="007C2F79">
        <w:rPr>
          <w:rFonts w:eastAsia="Prime Sans"/>
          <w:b/>
          <w:noProof/>
          <w:spacing w:val="-10"/>
          <w:kern w:val="28"/>
          <w:szCs w:val="24"/>
          <w:lang w:eastAsia="ko-KR"/>
        </w:rPr>
        <w:t>January 12, 2020</w:t>
      </w:r>
      <w:r w:rsidRPr="00E22AE3">
        <w:rPr>
          <w:rFonts w:eastAsia="Prime Sans"/>
          <w:b/>
          <w:spacing w:val="-10"/>
          <w:kern w:val="28"/>
          <w:szCs w:val="24"/>
          <w:lang w:eastAsia="ko-KR"/>
        </w:rPr>
        <w:fldChar w:fldCharType="end"/>
      </w:r>
    </w:p>
    <w:p w14:paraId="5CDE3410" w14:textId="751F8330" w:rsidR="00610C39" w:rsidRPr="00E22AE3" w:rsidRDefault="00C56E94" w:rsidP="008A213E">
      <w:pPr>
        <w:tabs>
          <w:tab w:val="left" w:pos="3697"/>
        </w:tabs>
        <w:spacing w:after="0" w:line="240" w:lineRule="auto"/>
        <w:contextualSpacing/>
        <w:rPr>
          <w:rFonts w:eastAsia="Prime Sans"/>
          <w:b/>
          <w:spacing w:val="-10"/>
          <w:kern w:val="28"/>
          <w:szCs w:val="24"/>
          <w:lang w:eastAsia="ko-KR"/>
        </w:rPr>
      </w:pPr>
      <w:r w:rsidRPr="00E22AE3">
        <w:rPr>
          <w:rFonts w:eastAsia="Prime Sans"/>
          <w:b/>
          <w:spacing w:val="-10"/>
          <w:kern w:val="28"/>
          <w:szCs w:val="24"/>
          <w:lang w:eastAsia="ko-KR"/>
        </w:rPr>
        <w:t>Heather Finn</w:t>
      </w:r>
      <w:r w:rsidR="008A213E">
        <w:rPr>
          <w:rFonts w:eastAsia="Prime Sans"/>
          <w:b/>
          <w:spacing w:val="-10"/>
          <w:kern w:val="28"/>
          <w:szCs w:val="24"/>
          <w:lang w:eastAsia="ko-KR"/>
        </w:rPr>
        <w:tab/>
      </w:r>
    </w:p>
    <w:p w14:paraId="644079CA" w14:textId="3AF304FF" w:rsidR="00F16533" w:rsidRPr="00E22AE3" w:rsidRDefault="00C56E94" w:rsidP="00F16533">
      <w:pPr>
        <w:spacing w:after="0" w:line="240" w:lineRule="auto"/>
        <w:contextualSpacing/>
        <w:rPr>
          <w:rFonts w:eastAsia="Prime Sans"/>
          <w:b/>
          <w:spacing w:val="-10"/>
          <w:kern w:val="28"/>
          <w:szCs w:val="24"/>
          <w:lang w:eastAsia="ko-KR"/>
        </w:rPr>
      </w:pPr>
      <w:r w:rsidRPr="00E22AE3">
        <w:rPr>
          <w:rFonts w:eastAsia="Prime Sans"/>
          <w:b/>
          <w:spacing w:val="-10"/>
          <w:kern w:val="28"/>
          <w:szCs w:val="24"/>
          <w:lang w:eastAsia="ko-KR"/>
        </w:rPr>
        <w:t>STEMCELL Technologies</w:t>
      </w:r>
    </w:p>
    <w:p w14:paraId="1C0DE482" w14:textId="20ACD56E" w:rsidR="00F16533" w:rsidRPr="00E22AE3" w:rsidRDefault="00C56E94" w:rsidP="00F16533">
      <w:pPr>
        <w:spacing w:after="0" w:line="240" w:lineRule="auto"/>
        <w:contextualSpacing/>
        <w:rPr>
          <w:rFonts w:eastAsia="Prime Sans"/>
          <w:b/>
          <w:spacing w:val="-10"/>
          <w:kern w:val="28"/>
          <w:szCs w:val="24"/>
          <w:lang w:eastAsia="ko-KR"/>
        </w:rPr>
      </w:pPr>
      <w:r w:rsidRPr="00E22AE3">
        <w:rPr>
          <w:rFonts w:eastAsia="Prime Sans"/>
          <w:b/>
          <w:spacing w:val="-10"/>
          <w:kern w:val="28"/>
          <w:szCs w:val="24"/>
          <w:lang w:eastAsia="ko-KR"/>
        </w:rPr>
        <w:t>1618 Station Street</w:t>
      </w:r>
    </w:p>
    <w:p w14:paraId="3770E1ED" w14:textId="4204D1BA" w:rsidR="00E22AE3" w:rsidRPr="00E22AE3" w:rsidRDefault="00C56E94" w:rsidP="00E22AE3">
      <w:pPr>
        <w:spacing w:line="254" w:lineRule="auto"/>
        <w:rPr>
          <w:b/>
          <w:szCs w:val="24"/>
        </w:rPr>
      </w:pPr>
      <w:r w:rsidRPr="00E22AE3">
        <w:rPr>
          <w:b/>
          <w:szCs w:val="24"/>
        </w:rPr>
        <w:t>Vancouver</w:t>
      </w:r>
      <w:r w:rsidR="00610C39" w:rsidRPr="00E22AE3">
        <w:rPr>
          <w:b/>
          <w:szCs w:val="24"/>
        </w:rPr>
        <w:t>, BC V</w:t>
      </w:r>
      <w:r w:rsidRPr="00E22AE3">
        <w:rPr>
          <w:b/>
          <w:szCs w:val="24"/>
        </w:rPr>
        <w:t>6A</w:t>
      </w:r>
      <w:r w:rsidR="00610C39" w:rsidRPr="00E22AE3">
        <w:rPr>
          <w:b/>
          <w:szCs w:val="24"/>
        </w:rPr>
        <w:t xml:space="preserve"> </w:t>
      </w:r>
      <w:r w:rsidRPr="00E22AE3">
        <w:rPr>
          <w:b/>
          <w:szCs w:val="24"/>
        </w:rPr>
        <w:t>1B6</w:t>
      </w:r>
    </w:p>
    <w:p w14:paraId="4110AAAF" w14:textId="6B008D0F" w:rsidR="00E22AE3" w:rsidRPr="00E22AE3" w:rsidRDefault="00E22AE3" w:rsidP="001E1994">
      <w:pPr>
        <w:spacing w:line="254" w:lineRule="auto"/>
        <w:rPr>
          <w:b/>
          <w:szCs w:val="24"/>
        </w:rPr>
      </w:pPr>
      <w:r w:rsidRPr="00E22AE3">
        <w:rPr>
          <w:b/>
          <w:szCs w:val="24"/>
        </w:rPr>
        <w:t>Re: Instrumentation Co-op Student (8 months)</w:t>
      </w:r>
    </w:p>
    <w:p w14:paraId="0787F522" w14:textId="1E792AD0" w:rsidR="001E1994" w:rsidRPr="00E22AE3" w:rsidRDefault="001E1994" w:rsidP="001E1994">
      <w:pPr>
        <w:spacing w:line="254" w:lineRule="auto"/>
        <w:rPr>
          <w:rFonts w:eastAsia="Malgun Gothic"/>
          <w:color w:val="181717"/>
          <w:szCs w:val="24"/>
          <w:shd w:val="clear" w:color="auto" w:fill="FFFFFF"/>
          <w:lang w:eastAsia="ko-KR"/>
        </w:rPr>
      </w:pPr>
      <w:r w:rsidRPr="00E22AE3">
        <w:rPr>
          <w:rFonts w:eastAsia="Malgun Gothic"/>
          <w:szCs w:val="24"/>
          <w:lang w:eastAsia="ko-KR"/>
        </w:rPr>
        <w:t>To</w:t>
      </w:r>
      <w:r w:rsidR="00E40F11" w:rsidRPr="00E22AE3">
        <w:rPr>
          <w:rFonts w:eastAsia="Malgun Gothic"/>
          <w:szCs w:val="24"/>
          <w:lang w:eastAsia="ko-KR"/>
        </w:rPr>
        <w:t xml:space="preserve"> </w:t>
      </w:r>
      <w:r w:rsidR="00C56E94" w:rsidRPr="00E22AE3">
        <w:rPr>
          <w:szCs w:val="24"/>
        </w:rPr>
        <w:t>Heather Finn</w:t>
      </w:r>
      <w:r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>,</w:t>
      </w:r>
    </w:p>
    <w:p w14:paraId="2C77871D" w14:textId="723D0DF4" w:rsidR="00C56E94" w:rsidRPr="00E22AE3" w:rsidRDefault="00F16533" w:rsidP="008A213E">
      <w:pPr>
        <w:rPr>
          <w:shd w:val="clear" w:color="auto" w:fill="FFFFFF"/>
          <w:lang w:eastAsia="ko-KR"/>
        </w:rPr>
      </w:pPr>
      <w:r w:rsidRPr="00E22AE3">
        <w:rPr>
          <w:shd w:val="clear" w:color="auto" w:fill="FFFFFF"/>
          <w:lang w:eastAsia="ko-KR"/>
        </w:rPr>
        <w:t xml:space="preserve">As </w:t>
      </w:r>
      <w:r w:rsidR="001E1994" w:rsidRPr="00E22AE3">
        <w:rPr>
          <w:shd w:val="clear" w:color="auto" w:fill="FFFFFF"/>
          <w:lang w:eastAsia="ko-KR"/>
        </w:rPr>
        <w:t>a</w:t>
      </w:r>
      <w:r w:rsidR="00C56E94" w:rsidRPr="00E22AE3">
        <w:rPr>
          <w:shd w:val="clear" w:color="auto" w:fill="FFFFFF"/>
          <w:lang w:eastAsia="ko-KR"/>
        </w:rPr>
        <w:t xml:space="preserve"> passionate and</w:t>
      </w:r>
      <w:r w:rsidRPr="00E22AE3">
        <w:rPr>
          <w:shd w:val="clear" w:color="auto" w:fill="FFFFFF"/>
          <w:lang w:eastAsia="ko-KR"/>
        </w:rPr>
        <w:t xml:space="preserve"> fast-learning</w:t>
      </w:r>
      <w:r w:rsidR="00931C3F" w:rsidRPr="00E22AE3">
        <w:rPr>
          <w:shd w:val="clear" w:color="auto" w:fill="FFFFFF"/>
          <w:lang w:eastAsia="ko-KR"/>
        </w:rPr>
        <w:t xml:space="preserve"> problem solver that is well-versed in </w:t>
      </w:r>
      <w:r w:rsidR="00D20243" w:rsidRPr="00E22AE3">
        <w:rPr>
          <w:shd w:val="clear" w:color="auto" w:fill="FFFFFF"/>
          <w:lang w:eastAsia="ko-KR"/>
        </w:rPr>
        <w:t>developing software</w:t>
      </w:r>
      <w:r w:rsidR="00931C3F" w:rsidRPr="00E22AE3">
        <w:rPr>
          <w:shd w:val="clear" w:color="auto" w:fill="FFFFFF"/>
          <w:lang w:eastAsia="ko-KR"/>
        </w:rPr>
        <w:t xml:space="preserve"> tools</w:t>
      </w:r>
      <w:r w:rsidR="00D20243" w:rsidRPr="00E22AE3">
        <w:rPr>
          <w:shd w:val="clear" w:color="auto" w:fill="FFFFFF"/>
          <w:lang w:eastAsia="ko-KR"/>
        </w:rPr>
        <w:t xml:space="preserve">, </w:t>
      </w:r>
      <w:r w:rsidR="00931C3F" w:rsidRPr="00E22AE3">
        <w:rPr>
          <w:shd w:val="clear" w:color="auto" w:fill="FFFFFF"/>
          <w:lang w:eastAsia="ko-KR"/>
        </w:rPr>
        <w:t>algorithm design</w:t>
      </w:r>
      <w:ins w:id="1" w:author="Allen" w:date="2020-01-12T18:13:00Z">
        <w:r w:rsidR="00AD03A4">
          <w:rPr>
            <w:shd w:val="clear" w:color="auto" w:fill="FFFFFF"/>
            <w:lang w:eastAsia="ko-KR"/>
          </w:rPr>
          <w:t>,</w:t>
        </w:r>
      </w:ins>
      <w:del w:id="2" w:author="Allen" w:date="2020-01-12T18:13:00Z">
        <w:r w:rsidR="00931C3F" w:rsidRPr="00E22AE3" w:rsidDel="00AD03A4">
          <w:rPr>
            <w:shd w:val="clear" w:color="auto" w:fill="FFFFFF"/>
            <w:lang w:eastAsia="ko-KR"/>
          </w:rPr>
          <w:delText>,</w:delText>
        </w:r>
      </w:del>
      <w:r w:rsidR="00D20243" w:rsidRPr="00E22AE3">
        <w:rPr>
          <w:shd w:val="clear" w:color="auto" w:fill="FFFFFF"/>
          <w:lang w:eastAsia="ko-KR"/>
        </w:rPr>
        <w:t xml:space="preserve"> and </w:t>
      </w:r>
      <w:del w:id="3" w:author="Owen Lu" w:date="2020-01-12T00:22:00Z">
        <w:r w:rsidR="00D20243" w:rsidRPr="00E22AE3" w:rsidDel="008A213E">
          <w:rPr>
            <w:shd w:val="clear" w:color="auto" w:fill="FFFFFF"/>
            <w:lang w:eastAsia="ko-KR"/>
          </w:rPr>
          <w:delText xml:space="preserve">real </w:delText>
        </w:r>
      </w:del>
      <w:r w:rsidR="00D20243" w:rsidRPr="00E22AE3">
        <w:rPr>
          <w:shd w:val="clear" w:color="auto" w:fill="FFFFFF"/>
          <w:lang w:eastAsia="ko-KR"/>
        </w:rPr>
        <w:t>circuit technology,</w:t>
      </w:r>
      <w:r w:rsidR="001E1994" w:rsidRPr="00E22AE3">
        <w:rPr>
          <w:shd w:val="clear" w:color="auto" w:fill="FFFFFF"/>
          <w:lang w:eastAsia="ko-KR"/>
        </w:rPr>
        <w:t xml:space="preserve"> </w:t>
      </w:r>
      <w:r w:rsidRPr="00E22AE3">
        <w:rPr>
          <w:shd w:val="clear" w:color="auto" w:fill="FFFFFF"/>
          <w:lang w:eastAsia="ko-KR"/>
        </w:rPr>
        <w:t xml:space="preserve">it is with great excitement that I have submitted my resume for </w:t>
      </w:r>
      <w:r w:rsidR="00D20243" w:rsidRPr="00E22AE3">
        <w:rPr>
          <w:shd w:val="clear" w:color="auto" w:fill="FFFFFF"/>
          <w:lang w:eastAsia="ko-KR"/>
        </w:rPr>
        <w:t>consideration to be</w:t>
      </w:r>
      <w:r w:rsidR="00D12CF2" w:rsidRPr="00E22AE3">
        <w:rPr>
          <w:shd w:val="clear" w:color="auto" w:fill="FFFFFF"/>
          <w:lang w:eastAsia="ko-KR"/>
        </w:rPr>
        <w:t xml:space="preserve"> an 8-month</w:t>
      </w:r>
      <w:r w:rsidR="00D20243" w:rsidRPr="00E22AE3">
        <w:rPr>
          <w:shd w:val="clear" w:color="auto" w:fill="FFFFFF"/>
          <w:lang w:eastAsia="ko-KR"/>
        </w:rPr>
        <w:t xml:space="preserve"> </w:t>
      </w:r>
      <w:r w:rsidR="00F06AD4" w:rsidRPr="00E22AE3">
        <w:rPr>
          <w:shd w:val="clear" w:color="auto" w:fill="FFFFFF"/>
          <w:lang w:eastAsia="ko-KR"/>
        </w:rPr>
        <w:t xml:space="preserve">instrumentation </w:t>
      </w:r>
      <w:r w:rsidR="00D12CF2" w:rsidRPr="00E22AE3">
        <w:rPr>
          <w:shd w:val="clear" w:color="auto" w:fill="FFFFFF"/>
          <w:lang w:eastAsia="ko-KR"/>
        </w:rPr>
        <w:t>intern with</w:t>
      </w:r>
      <w:r w:rsidRPr="00E22AE3">
        <w:rPr>
          <w:shd w:val="clear" w:color="auto" w:fill="FFFFFF"/>
          <w:lang w:eastAsia="ko-KR"/>
        </w:rPr>
        <w:t xml:space="preserve"> </w:t>
      </w:r>
      <w:r w:rsidR="00C56E94" w:rsidRPr="00E22AE3">
        <w:rPr>
          <w:shd w:val="clear" w:color="auto" w:fill="FFFFFF"/>
          <w:lang w:eastAsia="ko-KR"/>
        </w:rPr>
        <w:t>STEMCELL Technologies Vancouver</w:t>
      </w:r>
      <w:del w:id="4" w:author="Owen Lu" w:date="2020-01-12T00:22:00Z">
        <w:r w:rsidR="00E83B61" w:rsidRPr="00E22AE3" w:rsidDel="008A213E">
          <w:rPr>
            <w:shd w:val="clear" w:color="auto" w:fill="FFFFFF"/>
            <w:lang w:eastAsia="ko-KR"/>
          </w:rPr>
          <w:delText>, my hometown</w:delText>
        </w:r>
      </w:del>
      <w:r w:rsidR="001E1994" w:rsidRPr="00E22AE3">
        <w:rPr>
          <w:shd w:val="clear" w:color="auto" w:fill="FFFFFF"/>
          <w:lang w:eastAsia="ko-KR"/>
        </w:rPr>
        <w:t xml:space="preserve">. </w:t>
      </w:r>
      <w:ins w:id="5" w:author="Owen Lu" w:date="2020-01-12T00:23:00Z">
        <w:r w:rsidR="008A213E">
          <w:rPr>
            <w:shd w:val="clear" w:color="auto" w:fill="FFFFFF"/>
            <w:lang w:eastAsia="ko-KR"/>
          </w:rPr>
          <w:t xml:space="preserve"> </w:t>
        </w:r>
      </w:ins>
      <w:ins w:id="6" w:author="Owen Lu" w:date="2020-01-12T00:22:00Z">
        <w:r w:rsidR="008A213E" w:rsidRPr="00AC1FEC">
          <w:rPr>
            <w:rFonts w:eastAsia="Malgun Gothic"/>
            <w:color w:val="181717"/>
            <w:szCs w:val="24"/>
            <w:shd w:val="clear" w:color="auto" w:fill="FFFFFF"/>
            <w:lang w:eastAsia="ko-KR"/>
          </w:rPr>
          <w:t>As an efficient and vocal team</w:t>
        </w:r>
        <w:r w:rsidR="008A213E">
          <w:rPr>
            <w:rFonts w:eastAsia="Malgun Gothic"/>
            <w:color w:val="181717"/>
            <w:szCs w:val="24"/>
            <w:shd w:val="clear" w:color="auto" w:fill="FFFFFF"/>
            <w:lang w:eastAsia="ko-KR"/>
          </w:rPr>
          <w:t>-</w:t>
        </w:r>
        <w:r w:rsidR="008A213E" w:rsidRPr="00AC1FEC">
          <w:rPr>
            <w:rFonts w:eastAsia="Malgun Gothic"/>
            <w:color w:val="181717"/>
            <w:szCs w:val="24"/>
            <w:shd w:val="clear" w:color="auto" w:fill="FFFFFF"/>
            <w:lang w:eastAsia="ko-KR"/>
          </w:rPr>
          <w:t xml:space="preserve">oriented developer I have experience </w:t>
        </w:r>
      </w:ins>
      <w:ins w:id="7" w:author="Owen Lu" w:date="2020-01-12T00:23:00Z">
        <w:r w:rsidR="008A213E" w:rsidRPr="00E22AE3">
          <w:rPr>
            <w:shd w:val="clear" w:color="auto" w:fill="FFFFFF"/>
            <w:lang w:eastAsia="ko-KR"/>
          </w:rPr>
          <w:t>in Android mobile application development, testing, and presentation in combination with my experience designing and programming Arduinos to solve</w:t>
        </w:r>
      </w:ins>
      <w:ins w:id="8" w:author="Owen Lu" w:date="2020-01-12T00:24:00Z">
        <w:r w:rsidR="008A213E">
          <w:rPr>
            <w:shd w:val="clear" w:color="auto" w:fill="FFFFFF"/>
            <w:lang w:eastAsia="ko-KR"/>
          </w:rPr>
          <w:t xml:space="preserve"> real-world problems.</w:t>
        </w:r>
      </w:ins>
      <w:ins w:id="9" w:author="Owen Lu" w:date="2020-01-12T00:23:00Z">
        <w:r w:rsidR="008A213E" w:rsidRPr="00E22AE3">
          <w:rPr>
            <w:shd w:val="clear" w:color="auto" w:fill="FFFFFF"/>
            <w:lang w:eastAsia="ko-KR"/>
          </w:rPr>
          <w:t xml:space="preserve"> I am prepared to contribute to your company’s technological goals in developing and optimizing robotic technologies while performing any risk assessments, design evaluations, and experiments necessary to ensure quality and efficiency.</w:t>
        </w:r>
      </w:ins>
      <w:del w:id="10" w:author="Owen Lu" w:date="2020-01-12T00:23:00Z">
        <w:r w:rsidR="00931C3F" w:rsidRPr="00E22AE3" w:rsidDel="008A213E">
          <w:rPr>
            <w:shd w:val="clear" w:color="auto" w:fill="FFFFFF"/>
            <w:lang w:eastAsia="ko-KR"/>
          </w:rPr>
          <w:delText>As an efficient and vocal team player</w:delText>
        </w:r>
      </w:del>
      <w:r w:rsidR="00931C3F" w:rsidRPr="00E22AE3">
        <w:rPr>
          <w:shd w:val="clear" w:color="auto" w:fill="FFFFFF"/>
          <w:lang w:eastAsia="ko-KR"/>
        </w:rPr>
        <w:t xml:space="preserve"> </w:t>
      </w:r>
      <w:del w:id="11" w:author="Owen Lu" w:date="2020-01-12T00:23:00Z">
        <w:r w:rsidR="00931C3F" w:rsidRPr="00E22AE3" w:rsidDel="008A213E">
          <w:rPr>
            <w:shd w:val="clear" w:color="auto" w:fill="FFFFFF"/>
            <w:lang w:eastAsia="ko-KR"/>
          </w:rPr>
          <w:delText>in Android mobile application development</w:delText>
        </w:r>
        <w:r w:rsidR="00E83B61" w:rsidRPr="00E22AE3" w:rsidDel="008A213E">
          <w:rPr>
            <w:shd w:val="clear" w:color="auto" w:fill="FFFFFF"/>
            <w:lang w:eastAsia="ko-KR"/>
          </w:rPr>
          <w:delText>, testing, and presentation</w:delText>
        </w:r>
        <w:r w:rsidR="0006348B" w:rsidRPr="00E22AE3" w:rsidDel="008A213E">
          <w:rPr>
            <w:shd w:val="clear" w:color="auto" w:fill="FFFFFF"/>
            <w:lang w:eastAsia="ko-KR"/>
          </w:rPr>
          <w:delText xml:space="preserve"> in combination with </w:delText>
        </w:r>
        <w:r w:rsidR="00D12CF2" w:rsidRPr="00E22AE3" w:rsidDel="008A213E">
          <w:rPr>
            <w:shd w:val="clear" w:color="auto" w:fill="FFFFFF"/>
            <w:lang w:eastAsia="ko-KR"/>
          </w:rPr>
          <w:delText xml:space="preserve">my </w:delText>
        </w:r>
        <w:r w:rsidR="00F06AD4" w:rsidRPr="00E22AE3" w:rsidDel="008A213E">
          <w:rPr>
            <w:shd w:val="clear" w:color="auto" w:fill="FFFFFF"/>
            <w:lang w:eastAsia="ko-KR"/>
          </w:rPr>
          <w:delText>experience designing and programming Arduinos to solve real-life issues</w:delText>
        </w:r>
        <w:r w:rsidR="001E1994" w:rsidRPr="00E22AE3" w:rsidDel="008A213E">
          <w:rPr>
            <w:shd w:val="clear" w:color="auto" w:fill="FFFFFF"/>
            <w:lang w:eastAsia="ko-KR"/>
          </w:rPr>
          <w:delText xml:space="preserve">, I am prepared to contribute to your </w:delText>
        </w:r>
        <w:r w:rsidR="00931C3F" w:rsidRPr="00E22AE3" w:rsidDel="008A213E">
          <w:rPr>
            <w:shd w:val="clear" w:color="auto" w:fill="FFFFFF"/>
            <w:lang w:eastAsia="ko-KR"/>
          </w:rPr>
          <w:delText>company’s technolog</w:delText>
        </w:r>
        <w:r w:rsidR="00E83B61" w:rsidRPr="00E22AE3" w:rsidDel="008A213E">
          <w:rPr>
            <w:shd w:val="clear" w:color="auto" w:fill="FFFFFF"/>
            <w:lang w:eastAsia="ko-KR"/>
          </w:rPr>
          <w:delText>ical</w:delText>
        </w:r>
        <w:r w:rsidR="00931C3F" w:rsidRPr="00E22AE3" w:rsidDel="008A213E">
          <w:rPr>
            <w:shd w:val="clear" w:color="auto" w:fill="FFFFFF"/>
            <w:lang w:eastAsia="ko-KR"/>
          </w:rPr>
          <w:delText xml:space="preserve"> goals in developing </w:delText>
        </w:r>
        <w:r w:rsidR="00F06AD4" w:rsidRPr="00E22AE3" w:rsidDel="008A213E">
          <w:rPr>
            <w:shd w:val="clear" w:color="auto" w:fill="FFFFFF"/>
            <w:lang w:eastAsia="ko-KR"/>
          </w:rPr>
          <w:delText>and optimizing robotic technologies</w:delText>
        </w:r>
        <w:r w:rsidR="00D12CF2" w:rsidRPr="00E22AE3" w:rsidDel="008A213E">
          <w:rPr>
            <w:shd w:val="clear" w:color="auto" w:fill="FFFFFF"/>
            <w:lang w:eastAsia="ko-KR"/>
          </w:rPr>
          <w:delText xml:space="preserve">, </w:delText>
        </w:r>
        <w:r w:rsidR="00F06AD4" w:rsidRPr="00E22AE3" w:rsidDel="008A213E">
          <w:rPr>
            <w:shd w:val="clear" w:color="auto" w:fill="FFFFFF"/>
            <w:lang w:eastAsia="ko-KR"/>
          </w:rPr>
          <w:delText>while performing any risk assessments, design evaluations, and experiments necessary to ensure quality and efficiency</w:delText>
        </w:r>
        <w:r w:rsidR="00D12CF2" w:rsidRPr="00E22AE3" w:rsidDel="008A213E">
          <w:rPr>
            <w:shd w:val="clear" w:color="auto" w:fill="FFFFFF"/>
            <w:lang w:eastAsia="ko-KR"/>
          </w:rPr>
          <w:delText>.</w:delText>
        </w:r>
      </w:del>
    </w:p>
    <w:p w14:paraId="4FC83FB9" w14:textId="2749D57A" w:rsidR="0023664A" w:rsidRPr="00E22AE3" w:rsidRDefault="00C56E94" w:rsidP="001E1994">
      <w:pPr>
        <w:spacing w:line="254" w:lineRule="auto"/>
        <w:rPr>
          <w:rFonts w:eastAsia="Malgun Gothic"/>
          <w:color w:val="181717"/>
          <w:szCs w:val="24"/>
          <w:shd w:val="clear" w:color="auto" w:fill="FFFFFF"/>
          <w:lang w:eastAsia="ko-KR"/>
        </w:rPr>
      </w:pPr>
      <w:r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>I am currently in 3</w:t>
      </w:r>
      <w:r w:rsidRPr="00E22AE3">
        <w:rPr>
          <w:rFonts w:eastAsia="Malgun Gothic"/>
          <w:color w:val="181717"/>
          <w:szCs w:val="24"/>
          <w:shd w:val="clear" w:color="auto" w:fill="FFFFFF"/>
          <w:vertAlign w:val="superscript"/>
          <w:lang w:eastAsia="ko-KR"/>
        </w:rPr>
        <w:t>rd</w:t>
      </w:r>
      <w:r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 xml:space="preserve"> year pursuing a degree in</w:t>
      </w:r>
      <w:r w:rsidR="00584273"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 xml:space="preserve"> computing science with a specialization in software practice at the University of Alberta</w:t>
      </w:r>
      <w:r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>. My</w:t>
      </w:r>
      <w:r w:rsidR="00584273"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 xml:space="preserve"> focus is on using and understanding softwar</w:t>
      </w:r>
      <w:r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>e on multiple levels</w:t>
      </w:r>
      <w:r w:rsidR="00584273"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>, computer archite</w:t>
      </w:r>
      <w:r w:rsidR="00E40F11"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>c</w:t>
      </w:r>
      <w:r w:rsidR="00584273"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>ture, operating systems, and</w:t>
      </w:r>
      <w:r w:rsidR="00682710"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 xml:space="preserve"> the application of discrete mathematics in algorithm design</w:t>
      </w:r>
      <w:r w:rsidR="001E1994"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>.</w:t>
      </w:r>
      <w:r w:rsidR="0023664A"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 xml:space="preserve"> </w:t>
      </w:r>
      <w:ins w:id="12" w:author="Owen Lu" w:date="2020-01-12T00:25:00Z">
        <w:r w:rsidR="008A213E" w:rsidRPr="00AC1FEC">
          <w:rPr>
            <w:rFonts w:eastAsia="Malgun Gothic"/>
            <w:color w:val="181717"/>
            <w:szCs w:val="24"/>
            <w:shd w:val="clear" w:color="auto" w:fill="FFFFFF"/>
            <w:lang w:eastAsia="ko-KR"/>
          </w:rPr>
          <w:t xml:space="preserve">Please look at the following project examples from my resume, which outlines </w:t>
        </w:r>
        <w:r w:rsidR="008A213E">
          <w:rPr>
            <w:rFonts w:eastAsia="Malgun Gothic"/>
            <w:color w:val="181717"/>
            <w:szCs w:val="24"/>
            <w:shd w:val="clear" w:color="auto" w:fill="FFFFFF"/>
            <w:lang w:eastAsia="ko-KR"/>
          </w:rPr>
          <w:t>the</w:t>
        </w:r>
        <w:r w:rsidR="008A213E" w:rsidRPr="00AC1FEC">
          <w:rPr>
            <w:rFonts w:eastAsia="Malgun Gothic"/>
            <w:color w:val="181717"/>
            <w:szCs w:val="24"/>
            <w:shd w:val="clear" w:color="auto" w:fill="FFFFFF"/>
            <w:lang w:eastAsia="ko-KR"/>
          </w:rPr>
          <w:t xml:space="preserve"> competencies that I can leverage to further the goals of </w:t>
        </w:r>
        <w:r w:rsidR="008A213E" w:rsidRPr="00E22AE3">
          <w:rPr>
            <w:rFonts w:eastAsia="Malgun Gothic"/>
            <w:color w:val="181717"/>
            <w:szCs w:val="24"/>
            <w:shd w:val="clear" w:color="auto" w:fill="FFFFFF"/>
            <w:lang w:eastAsia="ko-KR"/>
          </w:rPr>
          <w:t>STEMCELL Technologies Vancouver</w:t>
        </w:r>
      </w:ins>
      <w:del w:id="13" w:author="Owen Lu" w:date="2020-01-12T00:25:00Z">
        <w:r w:rsidR="0023664A" w:rsidRPr="00E22AE3" w:rsidDel="008A213E">
          <w:rPr>
            <w:rFonts w:eastAsia="Malgun Gothic"/>
            <w:color w:val="181717"/>
            <w:szCs w:val="24"/>
            <w:shd w:val="clear" w:color="auto" w:fill="FFFFFF"/>
            <w:lang w:eastAsia="ko-KR"/>
          </w:rPr>
          <w:delText>Please look at the following project examples from</w:delText>
        </w:r>
      </w:del>
      <w:del w:id="14" w:author="Owen Lu" w:date="2020-01-12T00:24:00Z">
        <w:r w:rsidR="0023664A" w:rsidRPr="00E22AE3" w:rsidDel="008A213E">
          <w:rPr>
            <w:rFonts w:eastAsia="Malgun Gothic"/>
            <w:color w:val="181717"/>
            <w:szCs w:val="24"/>
            <w:shd w:val="clear" w:color="auto" w:fill="FFFFFF"/>
            <w:lang w:eastAsia="ko-KR"/>
          </w:rPr>
          <w:delText xml:space="preserve"> but not limited to my resume</w:delText>
        </w:r>
      </w:del>
      <w:del w:id="15" w:author="Owen Lu" w:date="2020-01-12T00:25:00Z">
        <w:r w:rsidR="0023664A" w:rsidRPr="00E22AE3" w:rsidDel="008A213E">
          <w:rPr>
            <w:rFonts w:eastAsia="Malgun Gothic"/>
            <w:color w:val="181717"/>
            <w:szCs w:val="24"/>
            <w:shd w:val="clear" w:color="auto" w:fill="FFFFFF"/>
            <w:lang w:eastAsia="ko-KR"/>
          </w:rPr>
          <w:delText xml:space="preserve">, which outline one of many strengths I can leverage to further the goals of </w:delText>
        </w:r>
        <w:r w:rsidRPr="00E22AE3" w:rsidDel="008A213E">
          <w:rPr>
            <w:rFonts w:eastAsia="Malgun Gothic"/>
            <w:color w:val="181717"/>
            <w:szCs w:val="24"/>
            <w:shd w:val="clear" w:color="auto" w:fill="FFFFFF"/>
            <w:lang w:eastAsia="ko-KR"/>
          </w:rPr>
          <w:delText>STEMCELL Technologies Vancouver</w:delText>
        </w:r>
      </w:del>
      <w:r w:rsidR="0023664A"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>.</w:t>
      </w:r>
    </w:p>
    <w:p w14:paraId="63D18723" w14:textId="555DAA7A" w:rsidR="0023664A" w:rsidRPr="00E22AE3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eastAsia="Malgun Gothic"/>
          <w:color w:val="181717"/>
          <w:szCs w:val="24"/>
          <w:shd w:val="clear" w:color="auto" w:fill="FFFFFF"/>
          <w:lang w:eastAsia="ko-KR"/>
        </w:rPr>
      </w:pPr>
      <w:r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>Designed</w:t>
      </w:r>
      <w:r w:rsidR="00173EB4"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>,</w:t>
      </w:r>
      <w:r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 xml:space="preserve"> developed</w:t>
      </w:r>
      <w:r w:rsidR="00173EB4"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>, and tested</w:t>
      </w:r>
      <w:r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 xml:space="preserve"> an elegant and efficient Mood-Tracking Android Studio mobile application in a team of 6 developers using Google maps and </w:t>
      </w:r>
      <w:proofErr w:type="spellStart"/>
      <w:r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>Firestore</w:t>
      </w:r>
      <w:proofErr w:type="spellEnd"/>
      <w:r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 xml:space="preserve"> API</w:t>
      </w:r>
      <w:ins w:id="16" w:author="Owen Lu" w:date="2020-01-12T00:25:00Z">
        <w:r w:rsidR="00F3258C">
          <w:rPr>
            <w:rFonts w:eastAsia="Malgun Gothic"/>
            <w:color w:val="181717"/>
            <w:szCs w:val="24"/>
            <w:shd w:val="clear" w:color="auto" w:fill="FFFFFF"/>
            <w:lang w:eastAsia="ko-KR"/>
          </w:rPr>
          <w:t>s</w:t>
        </w:r>
      </w:ins>
      <w:del w:id="17" w:author="Owen Lu" w:date="2020-01-12T00:25:00Z">
        <w:r w:rsidRPr="00E22AE3" w:rsidDel="00F3258C">
          <w:rPr>
            <w:rFonts w:eastAsia="Malgun Gothic"/>
            <w:color w:val="181717"/>
            <w:szCs w:val="24"/>
            <w:shd w:val="clear" w:color="auto" w:fill="FFFFFF"/>
            <w:lang w:eastAsia="ko-KR"/>
          </w:rPr>
          <w:delText>’s</w:delText>
        </w:r>
      </w:del>
      <w:r w:rsidR="00610C39"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>.</w:t>
      </w:r>
    </w:p>
    <w:p w14:paraId="1809E0CA" w14:textId="39515AE2" w:rsidR="0023664A" w:rsidRPr="00E22AE3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eastAsia="Malgun Gothic"/>
          <w:color w:val="181717"/>
          <w:szCs w:val="24"/>
          <w:shd w:val="clear" w:color="auto" w:fill="FFFFFF"/>
          <w:lang w:eastAsia="ko-KR"/>
        </w:rPr>
      </w:pPr>
      <w:r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>Created a</w:t>
      </w:r>
      <w:r w:rsidR="00D20243"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>nd tested</w:t>
      </w:r>
      <w:r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 xml:space="preserve"> </w:t>
      </w:r>
      <w:ins w:id="18" w:author="Owen Lu" w:date="2020-01-12T00:25:00Z">
        <w:r w:rsidR="007B3430">
          <w:rPr>
            <w:rFonts w:eastAsia="Malgun Gothic"/>
            <w:color w:val="181717"/>
            <w:szCs w:val="24"/>
            <w:shd w:val="clear" w:color="auto" w:fill="FFFFFF"/>
            <w:lang w:eastAsia="ko-KR"/>
          </w:rPr>
          <w:t xml:space="preserve">a </w:t>
        </w:r>
      </w:ins>
      <w:del w:id="19" w:author="Owen Lu" w:date="2020-01-12T00:25:00Z">
        <w:r w:rsidRPr="00E22AE3" w:rsidDel="007B3430">
          <w:rPr>
            <w:rFonts w:eastAsia="Malgun Gothic"/>
            <w:color w:val="181717"/>
            <w:szCs w:val="24"/>
            <w:shd w:val="clear" w:color="auto" w:fill="FFFFFF"/>
            <w:lang w:eastAsia="ko-KR"/>
          </w:rPr>
          <w:delText xml:space="preserve">simple </w:delText>
        </w:r>
      </w:del>
      <w:r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 xml:space="preserve">crime-statistic program with SQLite3 embedded Python with a terminal interface that allows the user to generate graphs and data using Edmonton’s crime </w:t>
      </w:r>
      <w:r w:rsidR="003529A3"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>data</w:t>
      </w:r>
      <w:r w:rsidR="00610C39"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>.</w:t>
      </w:r>
    </w:p>
    <w:p w14:paraId="5A87A1EB" w14:textId="4A71A81F" w:rsidR="00F06AD4" w:rsidRPr="00E22AE3" w:rsidRDefault="00703F20" w:rsidP="00F06AD4">
      <w:pPr>
        <w:pStyle w:val="ListParagraph"/>
        <w:numPr>
          <w:ilvl w:val="0"/>
          <w:numId w:val="2"/>
        </w:numPr>
        <w:spacing w:line="254" w:lineRule="auto"/>
        <w:rPr>
          <w:rFonts w:eastAsia="Malgun Gothic"/>
          <w:color w:val="181717"/>
          <w:szCs w:val="24"/>
          <w:shd w:val="clear" w:color="auto" w:fill="FFFFFF"/>
          <w:lang w:eastAsia="ko-KR"/>
        </w:rPr>
      </w:pPr>
      <w:r w:rsidRPr="00E22AE3">
        <w:rPr>
          <w:rFonts w:eastAsia="Malgun Gothic"/>
          <w:color w:val="181717"/>
          <w:szCs w:val="24"/>
          <w:shd w:val="clear" w:color="auto" w:fill="FFFFFF"/>
          <w:lang w:eastAsia="ko-KR"/>
        </w:rPr>
        <w:t>Currently developing a custom Arduino lock for a powerlifting gym while listening to customer concerns and criticisms to create newer and improved versions.</w:t>
      </w:r>
    </w:p>
    <w:p w14:paraId="7D463CF8" w14:textId="55E50D48" w:rsidR="001E1994" w:rsidRPr="00E22AE3" w:rsidRDefault="00610C39" w:rsidP="00F06AD4">
      <w:pPr>
        <w:spacing w:line="254" w:lineRule="auto"/>
        <w:rPr>
          <w:rFonts w:eastAsia="Malgun Gothic"/>
          <w:color w:val="181717"/>
          <w:szCs w:val="24"/>
          <w:shd w:val="clear" w:color="auto" w:fill="FFFFFF"/>
          <w:lang w:eastAsia="ko-KR"/>
        </w:rPr>
      </w:pPr>
      <w:r w:rsidRPr="00E22AE3">
        <w:rPr>
          <w:rFonts w:eastAsia="Malgun Gothic"/>
          <w:szCs w:val="24"/>
          <w:lang w:eastAsia="ko-KR"/>
        </w:rPr>
        <w:lastRenderedPageBreak/>
        <w:t>My resume provides further detail about the unique skill</w:t>
      </w:r>
      <w:ins w:id="20" w:author="Owen Lu" w:date="2020-01-12T00:25:00Z">
        <w:r w:rsidR="007B3430">
          <w:rPr>
            <w:rFonts w:eastAsia="Malgun Gothic"/>
            <w:szCs w:val="24"/>
            <w:lang w:eastAsia="ko-KR"/>
          </w:rPr>
          <w:t xml:space="preserve"> </w:t>
        </w:r>
      </w:ins>
      <w:r w:rsidRPr="00E22AE3">
        <w:rPr>
          <w:rFonts w:eastAsia="Malgun Gothic"/>
          <w:szCs w:val="24"/>
          <w:lang w:eastAsia="ko-KR"/>
        </w:rPr>
        <w:t xml:space="preserve">set and passion I can bring to your team. </w:t>
      </w:r>
      <w:r w:rsidR="00E40F11" w:rsidRPr="00E22AE3">
        <w:rPr>
          <w:rFonts w:eastAsia="Malgun Gothic"/>
          <w:szCs w:val="24"/>
          <w:lang w:eastAsia="ko-KR"/>
        </w:rPr>
        <w:t>I truly</w:t>
      </w:r>
      <w:r w:rsidR="001E1994" w:rsidRPr="00E22AE3">
        <w:rPr>
          <w:rFonts w:eastAsia="Malgun Gothic"/>
          <w:szCs w:val="24"/>
          <w:lang w:eastAsia="ko-KR"/>
        </w:rPr>
        <w:t xml:space="preserve"> belie</w:t>
      </w:r>
      <w:r w:rsidR="00E40F11" w:rsidRPr="00E22AE3">
        <w:rPr>
          <w:rFonts w:eastAsia="Malgun Gothic"/>
          <w:szCs w:val="24"/>
          <w:lang w:eastAsia="ko-KR"/>
        </w:rPr>
        <w:t>ve</w:t>
      </w:r>
      <w:r w:rsidR="001E1994" w:rsidRPr="00E22AE3">
        <w:rPr>
          <w:rFonts w:eastAsia="Malgun Gothic"/>
          <w:szCs w:val="24"/>
          <w:lang w:eastAsia="ko-KR"/>
        </w:rPr>
        <w:t xml:space="preserve"> that </w:t>
      </w:r>
      <w:r w:rsidR="00E40F11" w:rsidRPr="00E22AE3">
        <w:rPr>
          <w:rFonts w:eastAsia="Malgun Gothic"/>
          <w:szCs w:val="24"/>
          <w:lang w:eastAsia="ko-KR"/>
        </w:rPr>
        <w:t>my</w:t>
      </w:r>
      <w:r w:rsidR="001E1994" w:rsidRPr="00E22AE3">
        <w:rPr>
          <w:rFonts w:eastAsia="Malgun Gothic"/>
          <w:szCs w:val="24"/>
          <w:lang w:eastAsia="ko-KR"/>
        </w:rPr>
        <w:t xml:space="preserve"> experience in </w:t>
      </w:r>
      <w:r w:rsidR="00E40F11" w:rsidRPr="00E22AE3">
        <w:rPr>
          <w:rFonts w:eastAsia="Malgun Gothic"/>
          <w:szCs w:val="24"/>
          <w:lang w:eastAsia="ko-KR"/>
        </w:rPr>
        <w:t xml:space="preserve">programming </w:t>
      </w:r>
      <w:r w:rsidR="00F06AD4" w:rsidRPr="00E22AE3">
        <w:rPr>
          <w:rFonts w:eastAsia="Malgun Gothic"/>
          <w:szCs w:val="24"/>
          <w:lang w:eastAsia="ko-KR"/>
        </w:rPr>
        <w:t>coupled with my knowledge in Arduino design prototyping</w:t>
      </w:r>
      <w:r w:rsidR="001E1994" w:rsidRPr="00E22AE3">
        <w:rPr>
          <w:rFonts w:eastAsia="Malgun Gothic"/>
          <w:szCs w:val="24"/>
          <w:lang w:eastAsia="ko-KR"/>
        </w:rPr>
        <w:t xml:space="preserve"> will allow me to </w:t>
      </w:r>
      <w:r w:rsidR="00E40F11" w:rsidRPr="00E22AE3">
        <w:rPr>
          <w:rFonts w:eastAsia="Malgun Gothic"/>
          <w:szCs w:val="24"/>
          <w:lang w:eastAsia="ko-KR"/>
        </w:rPr>
        <w:t>excel in th</w:t>
      </w:r>
      <w:r w:rsidR="00D264D0" w:rsidRPr="00E22AE3">
        <w:rPr>
          <w:rFonts w:eastAsia="Malgun Gothic"/>
          <w:szCs w:val="24"/>
          <w:lang w:eastAsia="ko-KR"/>
        </w:rPr>
        <w:t xml:space="preserve">e </w:t>
      </w:r>
      <w:r w:rsidR="003C65D4" w:rsidRPr="00E22AE3">
        <w:rPr>
          <w:rFonts w:eastAsia="Malgun Gothic"/>
          <w:szCs w:val="24"/>
          <w:lang w:eastAsia="ko-KR"/>
        </w:rPr>
        <w:t xml:space="preserve">STEMCELL </w:t>
      </w:r>
      <w:r w:rsidR="00F06AD4" w:rsidRPr="00E22AE3">
        <w:rPr>
          <w:rFonts w:eastAsia="Malgun Gothic"/>
          <w:szCs w:val="24"/>
          <w:lang w:eastAsia="ko-KR"/>
        </w:rPr>
        <w:t xml:space="preserve">instrumentation </w:t>
      </w:r>
      <w:r w:rsidR="00E40F11" w:rsidRPr="00E22AE3">
        <w:rPr>
          <w:rFonts w:eastAsia="Malgun Gothic"/>
          <w:szCs w:val="24"/>
          <w:lang w:eastAsia="ko-KR"/>
        </w:rPr>
        <w:t>environment</w:t>
      </w:r>
      <w:r w:rsidR="001E1994" w:rsidRPr="00E22AE3">
        <w:rPr>
          <w:rFonts w:eastAsia="Malgun Gothic"/>
          <w:szCs w:val="24"/>
          <w:lang w:eastAsia="ko-KR"/>
        </w:rPr>
        <w:t>.</w:t>
      </w:r>
      <w:del w:id="21" w:author="Owen Lu" w:date="2020-01-12T00:26:00Z">
        <w:r w:rsidR="008A4D3C" w:rsidRPr="00E22AE3" w:rsidDel="006C541A">
          <w:rPr>
            <w:rFonts w:eastAsia="Malgun Gothic"/>
            <w:szCs w:val="24"/>
            <w:lang w:eastAsia="ko-KR"/>
          </w:rPr>
          <w:delText xml:space="preserve"> More importantly, with Vancouver as my hometown, my background and hometown </w:delText>
        </w:r>
        <w:r w:rsidR="00E83B61" w:rsidRPr="00E22AE3" w:rsidDel="006C541A">
          <w:rPr>
            <w:rFonts w:eastAsia="Malgun Gothic"/>
            <w:szCs w:val="24"/>
            <w:lang w:eastAsia="ko-KR"/>
          </w:rPr>
          <w:delText>provide</w:delText>
        </w:r>
        <w:r w:rsidR="008A4D3C" w:rsidRPr="00E22AE3" w:rsidDel="006C541A">
          <w:rPr>
            <w:rFonts w:eastAsia="Malgun Gothic"/>
            <w:szCs w:val="24"/>
            <w:lang w:eastAsia="ko-KR"/>
          </w:rPr>
          <w:delText xml:space="preserve"> a hand-in-glove financial fit for STEMCELL’s needs.</w:delText>
        </w:r>
      </w:del>
      <w:r w:rsidR="001E1994" w:rsidRPr="00E22AE3">
        <w:rPr>
          <w:rFonts w:eastAsia="Malgun Gothic"/>
          <w:szCs w:val="24"/>
          <w:lang w:eastAsia="ko-KR"/>
        </w:rPr>
        <w:t xml:space="preserve"> I hope we can schedule an appointment to talk, </w:t>
      </w:r>
      <w:r w:rsidRPr="00E22AE3">
        <w:rPr>
          <w:rFonts w:eastAsia="Malgun Gothic"/>
          <w:szCs w:val="24"/>
          <w:lang w:eastAsia="ko-KR"/>
        </w:rPr>
        <w:t>t</w:t>
      </w:r>
      <w:r w:rsidR="001E1994" w:rsidRPr="00E22AE3">
        <w:rPr>
          <w:rFonts w:eastAsia="Malgun Gothic"/>
          <w:szCs w:val="24"/>
          <w:lang w:eastAsia="ko-KR"/>
        </w:rPr>
        <w:t>hank you for the consideration.</w:t>
      </w:r>
    </w:p>
    <w:p w14:paraId="68AB372E" w14:textId="200486C9" w:rsidR="001E1994" w:rsidRPr="00E22AE3" w:rsidRDefault="001E1994" w:rsidP="001E1994">
      <w:pPr>
        <w:spacing w:line="254" w:lineRule="auto"/>
        <w:rPr>
          <w:rFonts w:eastAsia="Malgun Gothic"/>
          <w:szCs w:val="24"/>
          <w:lang w:eastAsia="ko-KR"/>
        </w:rPr>
      </w:pPr>
      <w:r w:rsidRPr="00E22AE3">
        <w:rPr>
          <w:rFonts w:eastAsia="Malgun Gothic"/>
          <w:szCs w:val="24"/>
          <w:lang w:eastAsia="ko-KR"/>
        </w:rPr>
        <w:t>Sincerely,</w:t>
      </w:r>
    </w:p>
    <w:p w14:paraId="219C6879" w14:textId="6682670B" w:rsidR="00893D16" w:rsidRPr="00E22AE3" w:rsidRDefault="001E1994" w:rsidP="00C44EB3">
      <w:pPr>
        <w:spacing w:line="254" w:lineRule="auto"/>
        <w:rPr>
          <w:rFonts w:eastAsia="Malgun Gothic"/>
          <w:szCs w:val="24"/>
          <w:lang w:eastAsia="ko-KR"/>
        </w:rPr>
      </w:pPr>
      <w:r w:rsidRPr="00E22AE3">
        <w:rPr>
          <w:rFonts w:eastAsia="Malgun Gothic"/>
          <w:szCs w:val="24"/>
          <w:lang w:eastAsia="ko-KR"/>
        </w:rPr>
        <w:t>Allen Lu</w:t>
      </w:r>
    </w:p>
    <w:sectPr w:rsidR="00893D16" w:rsidRPr="00E22AE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71AB5" w14:textId="77777777" w:rsidR="00BE5B66" w:rsidRDefault="00BE5B66" w:rsidP="00610C39">
      <w:pPr>
        <w:spacing w:after="0" w:line="240" w:lineRule="auto"/>
      </w:pPr>
      <w:r>
        <w:separator/>
      </w:r>
    </w:p>
  </w:endnote>
  <w:endnote w:type="continuationSeparator" w:id="0">
    <w:p w14:paraId="53E13699" w14:textId="77777777" w:rsidR="00BE5B66" w:rsidRDefault="00BE5B66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E52B1" w14:textId="006A5A90" w:rsidR="003529A3" w:rsidRDefault="003529A3">
    <w:pPr>
      <w:pStyle w:val="Footer"/>
    </w:pPr>
  </w:p>
  <w:p w14:paraId="0B20F8D1" w14:textId="77777777" w:rsidR="003529A3" w:rsidRDefault="003529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E71CF" w14:textId="77777777" w:rsidR="00BE5B66" w:rsidRDefault="00BE5B66" w:rsidP="00610C39">
      <w:pPr>
        <w:spacing w:after="0" w:line="240" w:lineRule="auto"/>
      </w:pPr>
      <w:r>
        <w:separator/>
      </w:r>
    </w:p>
  </w:footnote>
  <w:footnote w:type="continuationSeparator" w:id="0">
    <w:p w14:paraId="53D192E2" w14:textId="77777777" w:rsidR="00BE5B66" w:rsidRDefault="00BE5B66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len">
    <w15:presenceInfo w15:providerId="None" w15:userId="Allen"/>
  </w15:person>
  <w15:person w15:author="Owen Lu">
    <w15:presenceInfo w15:providerId="Windows Live" w15:userId="bc1c023fbdfbd6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IwNTG2NAcSpoZmFko6SsGpxcWZ+XkgBRa1AGfX9/ssAAAA"/>
  </w:docVars>
  <w:rsids>
    <w:rsidRoot w:val="00600044"/>
    <w:rsid w:val="0006348B"/>
    <w:rsid w:val="00173EB4"/>
    <w:rsid w:val="001D2A0F"/>
    <w:rsid w:val="001E1994"/>
    <w:rsid w:val="0023664A"/>
    <w:rsid w:val="0028761B"/>
    <w:rsid w:val="003529A3"/>
    <w:rsid w:val="003C65D4"/>
    <w:rsid w:val="004B488B"/>
    <w:rsid w:val="00584273"/>
    <w:rsid w:val="00600044"/>
    <w:rsid w:val="00610C39"/>
    <w:rsid w:val="00654FB3"/>
    <w:rsid w:val="00682710"/>
    <w:rsid w:val="006C541A"/>
    <w:rsid w:val="00703F20"/>
    <w:rsid w:val="007107BF"/>
    <w:rsid w:val="007B3430"/>
    <w:rsid w:val="007C2F79"/>
    <w:rsid w:val="00857D2C"/>
    <w:rsid w:val="00893D16"/>
    <w:rsid w:val="008A213E"/>
    <w:rsid w:val="008A4D3C"/>
    <w:rsid w:val="00931C3F"/>
    <w:rsid w:val="00AD03A4"/>
    <w:rsid w:val="00AD183E"/>
    <w:rsid w:val="00BE5B66"/>
    <w:rsid w:val="00C44EB3"/>
    <w:rsid w:val="00C56E94"/>
    <w:rsid w:val="00C94FBD"/>
    <w:rsid w:val="00D12CF2"/>
    <w:rsid w:val="00D15FE0"/>
    <w:rsid w:val="00D20243"/>
    <w:rsid w:val="00D264D0"/>
    <w:rsid w:val="00E22AE3"/>
    <w:rsid w:val="00E40F11"/>
    <w:rsid w:val="00E83B61"/>
    <w:rsid w:val="00F06AD4"/>
    <w:rsid w:val="00F16533"/>
    <w:rsid w:val="00F3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AE3"/>
    <w:pPr>
      <w:spacing w:line="256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A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AE3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11</cp:revision>
  <cp:lastPrinted>2020-01-13T01:27:00Z</cp:lastPrinted>
  <dcterms:created xsi:type="dcterms:W3CDTF">2020-01-12T05:09:00Z</dcterms:created>
  <dcterms:modified xsi:type="dcterms:W3CDTF">2020-01-13T01:27:00Z</dcterms:modified>
</cp:coreProperties>
</file>