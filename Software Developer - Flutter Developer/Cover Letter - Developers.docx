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39B14451" w:rsidR="00F16533" w:rsidRPr="00791EC1" w:rsidRDefault="00194B8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March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10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16EAB8ED" w14:textId="634B9EC1" w:rsidR="000B3251" w:rsidRDefault="00C96144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proofErr w:type="spellStart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Fadi</w:t>
      </w:r>
      <w:proofErr w:type="spellEnd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proofErr w:type="spellStart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Smaidi</w:t>
      </w:r>
      <w:proofErr w:type="spellEnd"/>
    </w:p>
    <w:p w14:paraId="707FF363" w14:textId="21D9939B" w:rsidR="000B3251" w:rsidRDefault="00194B81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hyperlink r:id="rId7" w:history="1">
        <w:r w:rsidRPr="00B77763">
          <w:rPr>
            <w:rStyle w:val="Hyperlink"/>
            <w:rFonts w:ascii="Times New Roman" w:eastAsia="Prime Sans" w:hAnsi="Times New Roman"/>
            <w:b/>
            <w:spacing w:val="-10"/>
            <w:kern w:val="28"/>
            <w:sz w:val="24"/>
            <w:szCs w:val="24"/>
            <w:lang w:eastAsia="ko-KR"/>
          </w:rPr>
          <w:t>info@skillstrader.com</w:t>
        </w:r>
      </w:hyperlink>
    </w:p>
    <w:p w14:paraId="2A8FFBB9" w14:textId="1DB12184" w:rsidR="00194B81" w:rsidRDefault="00194B81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194B8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(514) 700-6660</w:t>
      </w:r>
    </w:p>
    <w:p w14:paraId="1D287D65" w14:textId="5ACF878C" w:rsidR="002F6F08" w:rsidRDefault="00C96144" w:rsidP="002F6F08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Edmonton</w:t>
      </w:r>
    </w:p>
    <w:p w14:paraId="5CA442E7" w14:textId="063E49FC" w:rsidR="007735AD" w:rsidRPr="002F6F08" w:rsidRDefault="00C96144" w:rsidP="002F6F08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Alberta</w:t>
      </w:r>
    </w:p>
    <w:p w14:paraId="660774D0" w14:textId="629AD4C0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 xml:space="preserve">: </w:t>
      </w:r>
      <w:r w:rsidR="00C96144">
        <w:rPr>
          <w:rFonts w:ascii="Times New Roman" w:hAnsi="Times New Roman"/>
          <w:b/>
          <w:sz w:val="24"/>
          <w:szCs w:val="24"/>
        </w:rPr>
        <w:t>Flutter Developer</w:t>
      </w:r>
      <w:r w:rsidR="007F2063">
        <w:rPr>
          <w:rFonts w:ascii="Times New Roman" w:hAnsi="Times New Roman"/>
          <w:b/>
          <w:sz w:val="24"/>
          <w:szCs w:val="24"/>
        </w:rPr>
        <w:t xml:space="preserve"> (</w:t>
      </w:r>
      <w:r w:rsidR="004A20D4">
        <w:rPr>
          <w:rFonts w:ascii="Times New Roman" w:hAnsi="Times New Roman"/>
          <w:b/>
          <w:sz w:val="24"/>
          <w:szCs w:val="24"/>
        </w:rPr>
        <w:t>8</w:t>
      </w:r>
      <w:r w:rsidR="007F2063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1CEDC989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7735AD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="00C96144">
        <w:rPr>
          <w:rFonts w:ascii="Times New Roman" w:eastAsia="Malgun Gothic" w:hAnsi="Times New Roman"/>
          <w:sz w:val="24"/>
          <w:szCs w:val="24"/>
          <w:lang w:eastAsia="ko-KR"/>
        </w:rPr>
        <w:t>Fadi</w:t>
      </w:r>
      <w:proofErr w:type="spellEnd"/>
      <w:r w:rsidR="00C96144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proofErr w:type="spellStart"/>
      <w:r w:rsidR="00C96144">
        <w:rPr>
          <w:rFonts w:ascii="Times New Roman" w:eastAsia="Malgun Gothic" w:hAnsi="Times New Roman"/>
          <w:sz w:val="24"/>
          <w:szCs w:val="24"/>
          <w:lang w:eastAsia="ko-KR"/>
        </w:rPr>
        <w:t>Smaidi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5B6AC468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 a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8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94B8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flutter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developer</w:t>
      </w:r>
      <w:r w:rsidR="00194B8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h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</w:t>
      </w:r>
      <w:r w:rsidR="00194B8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killstrader</w:t>
      </w:r>
      <w:proofErr w:type="spellEnd"/>
      <w:r w:rsidR="00194B8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Inc</w:t>
      </w:r>
      <w:r w:rsidR="00F37CD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</w:t>
      </w:r>
      <w:r w:rsidR="00194B8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Edmonton.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</w:t>
      </w:r>
      <w:r w:rsidR="00C55F4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a </w:t>
      </w:r>
      <w:r w:rsidR="00C55F48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vocal team-oriented developer 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in Android mobile application 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front-end interfac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e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AF01CB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and 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back-end module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testing, and 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product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presentation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excited about the opportunity to </w:t>
      </w:r>
      <w:r w:rsidR="00DD30E3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 data analysis and data streaming tools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alongside specialized experts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technological goals in developing </w:t>
      </w:r>
      <w:r w:rsidR="008B5E74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features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and optimizing 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C55F4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workflows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while performing any risk assessments, design evaluations, and</w:t>
      </w:r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security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ensure quality and efficiency.</w:t>
      </w:r>
    </w:p>
    <w:p w14:paraId="3268B392" w14:textId="45EA6DAB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applying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collaborative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scrum and agile practices to software design and </w:t>
      </w:r>
      <w:r w:rsidR="00065F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modification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design, </w:t>
      </w:r>
      <w:r w:rsidR="00065F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hardware components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</w:t>
      </w:r>
      <w:r w:rsidR="00C739C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 Please look at the following project examples from my resume, which outlines the competencies that I can leverage to further the goals of</w:t>
      </w:r>
      <w:r w:rsidR="00F37CD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F37CD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  <w:r w:rsidR="00194B8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killstrader</w:t>
      </w:r>
      <w:proofErr w:type="spellEnd"/>
      <w:r w:rsidR="00194B8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Inc</w:t>
      </w:r>
      <w:r w:rsidR="004F604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064789CE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proto</w:t>
      </w:r>
      <w:r w:rsidR="0070060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yped,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E11AC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modified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384D6D8E" w14:textId="57F702A6" w:rsidR="004D4325" w:rsidRDefault="004D4325" w:rsidP="004D4325">
      <w:pPr>
        <w:pStyle w:val="ListParagraph"/>
        <w:numPr>
          <w:ilvl w:val="1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Larger team size encouraged Scrum practices and agile principles </w:t>
      </w:r>
    </w:p>
    <w:p w14:paraId="3A3FE23A" w14:textId="59F1D436" w:rsidR="004D4325" w:rsidRDefault="004D4325" w:rsidP="004D4325">
      <w:pPr>
        <w:pStyle w:val="ListParagraph"/>
        <w:numPr>
          <w:ilvl w:val="1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Tested with </w:t>
      </w:r>
      <w:proofErr w:type="spellStart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Robotium</w:t>
      </w:r>
      <w:proofErr w:type="spell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with automated </w:t>
      </w:r>
      <w:proofErr w:type="spellStart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TravisCI</w:t>
      </w:r>
      <w:proofErr w:type="spell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module testing</w:t>
      </w:r>
    </w:p>
    <w:p w14:paraId="2D66F5AF" w14:textId="1DA87063" w:rsidR="004D4325" w:rsidRPr="004D4325" w:rsidRDefault="004D4325" w:rsidP="004D4325">
      <w:pPr>
        <w:pStyle w:val="ListParagraph"/>
        <w:numPr>
          <w:ilvl w:val="1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Extensive use of </w:t>
      </w:r>
      <w:proofErr w:type="spellStart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google maps API to allow users to track emotions</w:t>
      </w:r>
    </w:p>
    <w:p w14:paraId="1809E0CA" w14:textId="4B584963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Created a crime-statistic program with 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SQL/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SQLite3 embedded Python with a terminal interface that allows the user to generate graphs and data using Edmonton’s crime data</w:t>
      </w:r>
    </w:p>
    <w:p w14:paraId="15043CE6" w14:textId="59923D64" w:rsidR="004D4325" w:rsidRDefault="004D4325" w:rsidP="004D4325">
      <w:pPr>
        <w:pStyle w:val="ListParagraph"/>
        <w:numPr>
          <w:ilvl w:val="1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Utilized </w:t>
      </w:r>
      <w:proofErr w:type="spellStart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MatPlotLib</w:t>
      </w:r>
      <w:proofErr w:type="spell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library to generate bar and pie charts to analyze query data</w:t>
      </w:r>
    </w:p>
    <w:p w14:paraId="0B03CB53" w14:textId="3563FD3E" w:rsidR="00FF405C" w:rsidRPr="00FF405C" w:rsidRDefault="004E027B" w:rsidP="00FF405C">
      <w:pPr>
        <w:pStyle w:val="ListParagraph"/>
        <w:numPr>
          <w:ilvl w:val="1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Uses Pandas and Folium to map crime statistics radius on google maps</w:t>
      </w:r>
    </w:p>
    <w:p w14:paraId="7426050D" w14:textId="3A7D413B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</w:t>
      </w:r>
      <w:r w:rsidR="00314440">
        <w:rPr>
          <w:rFonts w:ascii="Times New Roman" w:eastAsia="Malgun Gothic" w:hAnsi="Times New Roman"/>
          <w:sz w:val="24"/>
          <w:szCs w:val="24"/>
          <w:lang w:eastAsia="ko-KR"/>
        </w:rPr>
        <w:t xml:space="preserve">skill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set</w:t>
      </w:r>
      <w:r w:rsidR="008B5E74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I can bring to your team.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new technologies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DD0CCC">
        <w:rPr>
          <w:rFonts w:ascii="Times New Roman" w:eastAsia="Malgun Gothic" w:hAnsi="Times New Roman"/>
          <w:sz w:val="24"/>
          <w:szCs w:val="24"/>
          <w:lang w:eastAsia="ko-KR"/>
        </w:rPr>
        <w:t xml:space="preserve">Splunk </w:t>
      </w:r>
      <w:r w:rsidR="00E11AC7">
        <w:rPr>
          <w:rFonts w:ascii="Times New Roman" w:eastAsia="Malgun Gothic" w:hAnsi="Times New Roman"/>
          <w:sz w:val="24"/>
          <w:szCs w:val="24"/>
          <w:lang w:eastAsia="ko-KR"/>
        </w:rPr>
        <w:t>software developers’</w:t>
      </w:r>
      <w:r w:rsidR="004F6045">
        <w:rPr>
          <w:rFonts w:ascii="Times New Roman" w:eastAsia="Malgun Gothic" w:hAnsi="Times New Roman"/>
          <w:sz w:val="24"/>
          <w:szCs w:val="24"/>
          <w:lang w:eastAsia="ko-KR"/>
        </w:rPr>
        <w:t xml:space="preserve"> e</w:t>
      </w:r>
      <w:r w:rsidR="00B921A1">
        <w:rPr>
          <w:rFonts w:ascii="Times New Roman" w:eastAsia="Malgun Gothic" w:hAnsi="Times New Roman"/>
          <w:sz w:val="24"/>
          <w:szCs w:val="24"/>
          <w:lang w:eastAsia="ko-KR"/>
        </w:rPr>
        <w:t>nvironment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  <w:bookmarkStart w:id="0" w:name="_GoBack"/>
      <w:bookmarkEnd w:id="0"/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lastRenderedPageBreak/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5E622" w14:textId="77777777" w:rsidR="002D225E" w:rsidRDefault="002D225E" w:rsidP="00610C39">
      <w:pPr>
        <w:spacing w:after="0" w:line="240" w:lineRule="auto"/>
      </w:pPr>
      <w:r>
        <w:separator/>
      </w:r>
    </w:p>
  </w:endnote>
  <w:endnote w:type="continuationSeparator" w:id="0">
    <w:p w14:paraId="45C1F51D" w14:textId="77777777" w:rsidR="002D225E" w:rsidRDefault="002D225E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E1DE3" w14:textId="77777777" w:rsidR="002D225E" w:rsidRDefault="002D225E" w:rsidP="00610C39">
      <w:pPr>
        <w:spacing w:after="0" w:line="240" w:lineRule="auto"/>
      </w:pPr>
      <w:r>
        <w:separator/>
      </w:r>
    </w:p>
  </w:footnote>
  <w:footnote w:type="continuationSeparator" w:id="0">
    <w:p w14:paraId="0966F338" w14:textId="77777777" w:rsidR="002D225E" w:rsidRDefault="002D225E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UbGtQB9BvZMLQAAAA=="/>
  </w:docVars>
  <w:rsids>
    <w:rsidRoot w:val="00600044"/>
    <w:rsid w:val="0006348B"/>
    <w:rsid w:val="00065F72"/>
    <w:rsid w:val="000A0E67"/>
    <w:rsid w:val="000B3251"/>
    <w:rsid w:val="000E7256"/>
    <w:rsid w:val="001079F7"/>
    <w:rsid w:val="00152210"/>
    <w:rsid w:val="00173EB4"/>
    <w:rsid w:val="00194B81"/>
    <w:rsid w:val="001E1994"/>
    <w:rsid w:val="0023664A"/>
    <w:rsid w:val="0029367E"/>
    <w:rsid w:val="0029799D"/>
    <w:rsid w:val="002D225E"/>
    <w:rsid w:val="002F6F08"/>
    <w:rsid w:val="00306949"/>
    <w:rsid w:val="00314440"/>
    <w:rsid w:val="003B798C"/>
    <w:rsid w:val="003C65D4"/>
    <w:rsid w:val="00436402"/>
    <w:rsid w:val="00441991"/>
    <w:rsid w:val="00460E13"/>
    <w:rsid w:val="00487F19"/>
    <w:rsid w:val="004A20D4"/>
    <w:rsid w:val="004B391C"/>
    <w:rsid w:val="004D4325"/>
    <w:rsid w:val="004E027B"/>
    <w:rsid w:val="004F6045"/>
    <w:rsid w:val="00546E3C"/>
    <w:rsid w:val="00584273"/>
    <w:rsid w:val="00600044"/>
    <w:rsid w:val="00610C39"/>
    <w:rsid w:val="00654FB3"/>
    <w:rsid w:val="00675B65"/>
    <w:rsid w:val="00682710"/>
    <w:rsid w:val="006C01AF"/>
    <w:rsid w:val="00700609"/>
    <w:rsid w:val="00703F20"/>
    <w:rsid w:val="007107BF"/>
    <w:rsid w:val="0073551E"/>
    <w:rsid w:val="007735AD"/>
    <w:rsid w:val="00791EC1"/>
    <w:rsid w:val="007D7B01"/>
    <w:rsid w:val="007F2063"/>
    <w:rsid w:val="0084508F"/>
    <w:rsid w:val="00893D16"/>
    <w:rsid w:val="008A4D3C"/>
    <w:rsid w:val="008B5E74"/>
    <w:rsid w:val="008B7712"/>
    <w:rsid w:val="00931C3F"/>
    <w:rsid w:val="009B69F9"/>
    <w:rsid w:val="00A84F8B"/>
    <w:rsid w:val="00AC0926"/>
    <w:rsid w:val="00AD183E"/>
    <w:rsid w:val="00AF01CB"/>
    <w:rsid w:val="00AF11F8"/>
    <w:rsid w:val="00B54EDB"/>
    <w:rsid w:val="00B921A1"/>
    <w:rsid w:val="00BD2B06"/>
    <w:rsid w:val="00BE6A0B"/>
    <w:rsid w:val="00C04CB7"/>
    <w:rsid w:val="00C44EB3"/>
    <w:rsid w:val="00C55F48"/>
    <w:rsid w:val="00C56E94"/>
    <w:rsid w:val="00C739CF"/>
    <w:rsid w:val="00C94FBD"/>
    <w:rsid w:val="00C96144"/>
    <w:rsid w:val="00C97309"/>
    <w:rsid w:val="00CA48CD"/>
    <w:rsid w:val="00CB4398"/>
    <w:rsid w:val="00CC7CEC"/>
    <w:rsid w:val="00D2205C"/>
    <w:rsid w:val="00D264D0"/>
    <w:rsid w:val="00D448D5"/>
    <w:rsid w:val="00DD0CCC"/>
    <w:rsid w:val="00DD30E3"/>
    <w:rsid w:val="00DE6419"/>
    <w:rsid w:val="00DF20CB"/>
    <w:rsid w:val="00E11AC7"/>
    <w:rsid w:val="00E40F11"/>
    <w:rsid w:val="00E83B61"/>
    <w:rsid w:val="00ED73C6"/>
    <w:rsid w:val="00F16533"/>
    <w:rsid w:val="00F37737"/>
    <w:rsid w:val="00F37CD6"/>
    <w:rsid w:val="00F8205A"/>
    <w:rsid w:val="00FE1FE8"/>
    <w:rsid w:val="00FF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C7C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C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CE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C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CEC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CEC"/>
    <w:rPr>
      <w:rFonts w:ascii="Segoe UI" w:eastAsia="Calibr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94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skillstra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58</cp:revision>
  <cp:lastPrinted>2020-01-17T06:08:00Z</cp:lastPrinted>
  <dcterms:created xsi:type="dcterms:W3CDTF">2020-01-11T20:38:00Z</dcterms:created>
  <dcterms:modified xsi:type="dcterms:W3CDTF">2020-03-10T22:40:00Z</dcterms:modified>
</cp:coreProperties>
</file>