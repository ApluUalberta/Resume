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C2CF105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604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6CCC141F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</w:t>
      </w:r>
      <w:r w:rsidR="002964E0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motivated comput</w:t>
      </w:r>
      <w:r w:rsidR="00207B4E">
        <w:rPr>
          <w:rFonts w:ascii="Times New Roman" w:eastAsia="Times New Roman" w:hAnsi="Times New Roman" w:cs="Times New Roman"/>
          <w:color w:val="000000"/>
          <w:lang w:val="en-CA" w:eastAsia="en-CA"/>
        </w:rPr>
        <w:t>ing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Object-Oriented design,</w:t>
      </w:r>
      <w:r w:rsidR="008E42B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and UI design and high-level module testing of elegant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2C5A6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to create </w:t>
      </w:r>
      <w:ins w:id="0" w:author="365 Pro Plus" w:date="2020-03-10T21:21:00Z">
        <w:r w:rsidR="00C56460">
          <w:rPr>
            <w:rFonts w:ascii="Times New Roman" w:eastAsia="Times New Roman" w:hAnsi="Times New Roman" w:cs="Times New Roman"/>
            <w:color w:val="000000"/>
            <w:lang w:val="en-CA" w:eastAsia="en-CA"/>
          </w:rPr>
          <w:t xml:space="preserve">a </w:t>
        </w:r>
      </w:ins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captivating user experience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del w:id="1" w:author="365 Pro Plus" w:date="2020-03-10T21:15:00Z">
        <w:r w:rsidR="009437CD" w:rsidDel="00D12D73">
          <w:rPr>
            <w:rFonts w:ascii="Times New Roman" w:eastAsia="Times New Roman" w:hAnsi="Times New Roman" w:cs="Times New Roman"/>
            <w:color w:val="000000"/>
            <w:lang w:val="en-CA" w:eastAsia="en-CA"/>
          </w:rPr>
          <w:delText xml:space="preserve">Well-versed in various algorithm design paradigms using discrete mathematics. </w:delText>
        </w:r>
      </w:del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design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applying agile &amp; scrum practices to </w:t>
      </w:r>
      <w:del w:id="2" w:author="365 Pro Plus" w:date="2020-03-10T21:21:00Z">
        <w:r w:rsidR="002A1CA3" w:rsidDel="00C56460">
          <w:rPr>
            <w:rFonts w:ascii="Times New Roman" w:eastAsia="Times New Roman" w:hAnsi="Times New Roman" w:cs="Times New Roman"/>
            <w:color w:val="000000"/>
            <w:lang w:val="en-CA" w:eastAsia="en-CA"/>
          </w:rPr>
          <w:delText>development</w:delText>
        </w:r>
      </w:del>
      <w:ins w:id="3" w:author="365 Pro Plus" w:date="2020-03-10T21:21:00Z">
        <w:r w:rsidR="00C56460">
          <w:rPr>
            <w:rFonts w:ascii="Times New Roman" w:eastAsia="Times New Roman" w:hAnsi="Times New Roman" w:cs="Times New Roman"/>
            <w:color w:val="000000"/>
            <w:lang w:val="en-CA" w:eastAsia="en-CA"/>
          </w:rPr>
          <w:t>the development process</w:t>
        </w:r>
      </w:ins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-6 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people 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to </w:t>
      </w:r>
      <w:r w:rsidR="000D69FA">
        <w:rPr>
          <w:rFonts w:ascii="Times New Roman" w:eastAsia="Times New Roman" w:hAnsi="Times New Roman" w:cs="Times New Roman"/>
          <w:color w:val="000000"/>
          <w:lang w:val="en-CA" w:eastAsia="en-CA"/>
        </w:rPr>
        <w:t>delive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r effective solutions ef</w:t>
      </w:r>
      <w:r w:rsidR="00563A78">
        <w:rPr>
          <w:rFonts w:ascii="Times New Roman" w:eastAsia="Times New Roman" w:hAnsi="Times New Roman" w:cs="Times New Roman"/>
          <w:color w:val="000000"/>
          <w:lang w:val="en-CA" w:eastAsia="en-CA"/>
        </w:rPr>
        <w:t>ficient</w:t>
      </w:r>
      <w:r w:rsidR="002A1CA3">
        <w:rPr>
          <w:rFonts w:ascii="Times New Roman" w:eastAsia="Times New Roman" w:hAnsi="Times New Roman" w:cs="Times New Roman"/>
          <w:color w:val="000000"/>
          <w:lang w:val="en-CA" w:eastAsia="en-CA"/>
        </w:rPr>
        <w:t>ly.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4" w:author="365 Pro Plus" w:date="2020-03-10T21:20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600"/>
        <w:gridCol w:w="3601"/>
        <w:gridCol w:w="3599"/>
        <w:tblGridChange w:id="5">
          <w:tblGrid>
            <w:gridCol w:w="3117"/>
            <w:gridCol w:w="3117"/>
            <w:gridCol w:w="3117"/>
          </w:tblGrid>
        </w:tblGridChange>
      </w:tblGrid>
      <w:tr w:rsidR="00D12D73" w14:paraId="5ECADA38" w14:textId="77777777" w:rsidTr="00D12D73">
        <w:tc>
          <w:tcPr>
            <w:tcW w:w="1667" w:type="pct"/>
            <w:tcPrChange w:id="6" w:author="365 Pro Plus" w:date="2020-03-10T21:20:00Z">
              <w:tcPr>
                <w:tcW w:w="3117" w:type="dxa"/>
              </w:tcPr>
            </w:tcPrChange>
          </w:tcPr>
          <w:p w14:paraId="36935BC9" w14:textId="1939D225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7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8" w:author="365 Pro Plus" w:date="2020-03-10T21:19:00Z">
              <w:r w:rsidRPr="00D12D73">
                <w:rPr>
                  <w:rFonts w:ascii="Times New Roman" w:hAnsi="Times New Roman" w:cs="Times New Roman"/>
                  <w:rPrChange w:id="9" w:author="365 Pro Plus" w:date="2020-03-10T21:19:00Z">
                    <w:rPr/>
                  </w:rPrChange>
                </w:rPr>
                <w:t>Java &amp; Kotlin</w:t>
              </w:r>
            </w:ins>
            <w:del w:id="10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11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UI Unit Testing</w:delText>
              </w:r>
            </w:del>
          </w:p>
        </w:tc>
        <w:tc>
          <w:tcPr>
            <w:tcW w:w="1667" w:type="pct"/>
            <w:tcPrChange w:id="12" w:author="365 Pro Plus" w:date="2020-03-10T21:20:00Z">
              <w:tcPr>
                <w:tcW w:w="3117" w:type="dxa"/>
              </w:tcPr>
            </w:tcPrChange>
          </w:tcPr>
          <w:p w14:paraId="4E34EE15" w14:textId="5274710B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13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14" w:author="365 Pro Plus" w:date="2020-03-10T21:19:00Z">
              <w:r w:rsidRPr="00D12D73">
                <w:rPr>
                  <w:rFonts w:ascii="Times New Roman" w:hAnsi="Times New Roman" w:cs="Times New Roman"/>
                  <w:rPrChange w:id="15" w:author="365 Pro Plus" w:date="2020-03-10T21:19:00Z">
                    <w:rPr/>
                  </w:rPrChange>
                </w:rPr>
                <w:t>G</w:t>
              </w:r>
              <w:r w:rsidRPr="00D12D73">
                <w:rPr>
                  <w:rFonts w:ascii="Times New Roman" w:hAnsi="Times New Roman" w:cs="Times New Roman"/>
                  <w:rPrChange w:id="16" w:author="365 Pro Plus" w:date="2020-03-10T21:19:00Z">
                    <w:rPr/>
                  </w:rPrChange>
                </w:rPr>
                <w:t>itHub Workflows</w:t>
              </w:r>
            </w:ins>
            <w:del w:id="17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18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Java &amp; Kotlin</w:delText>
              </w:r>
            </w:del>
          </w:p>
        </w:tc>
        <w:tc>
          <w:tcPr>
            <w:tcW w:w="1667" w:type="pct"/>
            <w:tcPrChange w:id="19" w:author="365 Pro Plus" w:date="2020-03-10T21:20:00Z">
              <w:tcPr>
                <w:tcW w:w="3117" w:type="dxa"/>
              </w:tcPr>
            </w:tcPrChange>
          </w:tcPr>
          <w:p w14:paraId="5F9E8115" w14:textId="7929A38D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20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21" w:author="365 Pro Plus" w:date="2020-03-10T21:19:00Z">
              <w:r w:rsidRPr="00D12D73">
                <w:rPr>
                  <w:rFonts w:ascii="Times New Roman" w:hAnsi="Times New Roman" w:cs="Times New Roman"/>
                  <w:rPrChange w:id="22" w:author="365 Pro Plus" w:date="2020-03-10T21:19:00Z">
                    <w:rPr/>
                  </w:rPrChange>
                </w:rPr>
                <w:t>UI Development</w:t>
              </w:r>
            </w:ins>
            <w:del w:id="23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24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Android Studio</w:delText>
              </w:r>
            </w:del>
          </w:p>
        </w:tc>
      </w:tr>
      <w:tr w:rsidR="00D12D73" w14:paraId="66CD57BF" w14:textId="77777777" w:rsidTr="00D12D73">
        <w:tc>
          <w:tcPr>
            <w:tcW w:w="1667" w:type="pct"/>
            <w:tcPrChange w:id="25" w:author="365 Pro Plus" w:date="2020-03-10T21:20:00Z">
              <w:tcPr>
                <w:tcW w:w="3117" w:type="dxa"/>
              </w:tcPr>
            </w:tcPrChange>
          </w:tcPr>
          <w:p w14:paraId="27227D26" w14:textId="3EECB072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26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27" w:author="365 Pro Plus" w:date="2020-03-10T21:19:00Z">
              <w:r w:rsidRPr="00D12D73">
                <w:rPr>
                  <w:rFonts w:ascii="Times New Roman" w:hAnsi="Times New Roman" w:cs="Times New Roman"/>
                  <w:rPrChange w:id="28" w:author="365 Pro Plus" w:date="2020-03-10T21:19:00Z">
                    <w:rPr/>
                  </w:rPrChange>
                </w:rPr>
                <w:t>CI Test Automation</w:t>
              </w:r>
            </w:ins>
            <w:del w:id="29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30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CI Test Automation</w:delText>
              </w:r>
            </w:del>
          </w:p>
        </w:tc>
        <w:tc>
          <w:tcPr>
            <w:tcW w:w="1667" w:type="pct"/>
            <w:tcPrChange w:id="31" w:author="365 Pro Plus" w:date="2020-03-10T21:20:00Z">
              <w:tcPr>
                <w:tcW w:w="3117" w:type="dxa"/>
              </w:tcPr>
            </w:tcPrChange>
          </w:tcPr>
          <w:p w14:paraId="7127D65F" w14:textId="1A138031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32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33" w:author="365 Pro Plus" w:date="2020-03-10T21:19:00Z">
              <w:r w:rsidRPr="00D12D73">
                <w:rPr>
                  <w:rFonts w:ascii="Times New Roman" w:hAnsi="Times New Roman" w:cs="Times New Roman"/>
                  <w:rPrChange w:id="34" w:author="365 Pro Plus" w:date="2020-03-10T21:19:00Z">
                    <w:rPr/>
                  </w:rPrChange>
                </w:rPr>
                <w:t>Android Studio</w:t>
              </w:r>
            </w:ins>
            <w:del w:id="35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36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GitHub Workflows</w:delText>
              </w:r>
            </w:del>
          </w:p>
        </w:tc>
        <w:tc>
          <w:tcPr>
            <w:tcW w:w="1667" w:type="pct"/>
            <w:tcPrChange w:id="37" w:author="365 Pro Plus" w:date="2020-03-10T21:20:00Z">
              <w:tcPr>
                <w:tcW w:w="3117" w:type="dxa"/>
              </w:tcPr>
            </w:tcPrChange>
          </w:tcPr>
          <w:p w14:paraId="2057E3DD" w14:textId="4D744A90" w:rsidR="00D12D73" w:rsidRPr="00D12D73" w:rsidRDefault="00D12D73" w:rsidP="00D12D73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  <w:rPrChange w:id="38" w:author="365 Pro Plus" w:date="2020-03-10T21:19:00Z">
                  <w:rPr>
                    <w:rFonts w:ascii="Times New Roman" w:eastAsia="Times New Roman" w:hAnsi="Times New Roman" w:cs="Times New Roman"/>
                    <w:color w:val="000000"/>
                    <w:lang w:val="en-CA" w:eastAsia="en-CA"/>
                  </w:rPr>
                </w:rPrChange>
              </w:rPr>
            </w:pPr>
            <w:ins w:id="39" w:author="365 Pro Plus" w:date="2020-03-10T21:19:00Z">
              <w:r w:rsidRPr="00D12D73">
                <w:rPr>
                  <w:rFonts w:ascii="Times New Roman" w:hAnsi="Times New Roman" w:cs="Times New Roman"/>
                  <w:rPrChange w:id="40" w:author="365 Pro Plus" w:date="2020-03-10T21:19:00Z">
                    <w:rPr/>
                  </w:rPrChange>
                </w:rPr>
                <w:t>UI Unit Testing</w:t>
              </w:r>
            </w:ins>
            <w:del w:id="41" w:author="365 Pro Plus" w:date="2020-03-10T21:19:00Z">
              <w:r w:rsidRPr="00D12D73" w:rsidDel="006C1CB8">
                <w:rPr>
                  <w:rFonts w:ascii="Times New Roman" w:eastAsia="Times New Roman" w:hAnsi="Times New Roman" w:cs="Times New Roman"/>
                  <w:color w:val="000000"/>
                  <w:lang w:val="en-CA" w:eastAsia="en-CA"/>
                  <w:rPrChange w:id="42" w:author="365 Pro Plus" w:date="2020-03-10T21:19:00Z">
                    <w:rPr>
                      <w:rFonts w:ascii="Times New Roman" w:eastAsia="Times New Roman" w:hAnsi="Times New Roman" w:cs="Times New Roman"/>
                      <w:color w:val="000000"/>
                      <w:lang w:val="en-CA" w:eastAsia="en-CA"/>
                    </w:rPr>
                  </w:rPrChange>
                </w:rPr>
                <w:delText>UI Development</w:delText>
              </w:r>
            </w:del>
          </w:p>
        </w:tc>
      </w:tr>
    </w:tbl>
    <w:p w14:paraId="63D95E62" w14:textId="58EBE0D7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6A961BA6" w:rsidR="00511D41" w:rsidRPr="005D7483" w:rsidRDefault="00511D41" w:rsidP="005D7483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</w:t>
      </w:r>
      <w:r w:rsidR="005D7483">
        <w:rPr>
          <w:rFonts w:ascii="Times New Roman" w:hAnsi="Times New Roman" w:cs="Times New Roman"/>
        </w:rPr>
        <w:t xml:space="preserve"> reported </w:t>
      </w:r>
      <w:r w:rsidRPr="00666C64">
        <w:rPr>
          <w:rFonts w:ascii="Times New Roman" w:hAnsi="Times New Roman" w:cs="Times New Roman"/>
        </w:rPr>
        <w:t xml:space="preserve">emotional state and </w:t>
      </w:r>
      <w:r w:rsidR="005D7483">
        <w:rPr>
          <w:rFonts w:ascii="Times New Roman" w:hAnsi="Times New Roman" w:cs="Times New Roman"/>
        </w:rPr>
        <w:t>features intuitive and fluid user interface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66FDB7F5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2E873189" w14:textId="44E0D504" w:rsidR="00E37A69" w:rsidRDefault="00E37A69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Automated Testing using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TravisCI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Robotium</w:t>
      </w:r>
      <w:proofErr w:type="spellEnd"/>
    </w:p>
    <w:p w14:paraId="0708B8F9" w14:textId="0E7CEB39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</w:t>
      </w:r>
      <w:proofErr w:type="spellStart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E37A69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</w:p>
    <w:p w14:paraId="6D907CA1" w14:textId="0899B6CA" w:rsidR="005A5321" w:rsidRDefault="005A532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Required a presentation demo in front of 50 non-technical audience members</w:t>
      </w:r>
    </w:p>
    <w:p w14:paraId="6284F220" w14:textId="77777777" w:rsidR="00F0150E" w:rsidRDefault="00F0150E" w:rsidP="00F0150E">
      <w:pPr>
        <w:spacing w:after="0" w:line="276" w:lineRule="auto"/>
        <w:rPr>
          <w:rFonts w:ascii="Times New Roman" w:hAnsi="Times New Roman" w:cs="Times New Roman"/>
          <w:b/>
        </w:rPr>
      </w:pPr>
      <w:r w:rsidRPr="00664B1B">
        <w:rPr>
          <w:rFonts w:ascii="Times New Roman" w:hAnsi="Times New Roman" w:cs="Times New Roman"/>
          <w:b/>
        </w:rPr>
        <w:t>Bike ride Tracking Android Studio Project (September 2019 – October 2019)</w:t>
      </w:r>
    </w:p>
    <w:p w14:paraId="21499576" w14:textId="77777777" w:rsidR="00F0150E" w:rsidRDefault="00F0150E" w:rsidP="00F0150E">
      <w:pPr>
        <w:spacing w:after="0"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RideBook</w:t>
      </w:r>
      <w:proofErr w:type="spellEnd"/>
      <w:r>
        <w:rPr>
          <w:rFonts w:ascii="Times New Roman" w:hAnsi="Times New Roman" w:cs="Times New Roman"/>
        </w:rPr>
        <w:t xml:space="preserve"> – Android Mobile App</w:t>
      </w:r>
    </w:p>
    <w:p w14:paraId="1EF78F8F" w14:textId="77777777" w:rsidR="00F0150E" w:rsidRDefault="00F0150E" w:rsidP="00F0150E">
      <w:pPr>
        <w:spacing w:after="0" w:line="276" w:lineRule="auto"/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Link: </w:t>
      </w:r>
      <w:hyperlink r:id="rId9" w:history="1">
        <w:r>
          <w:rPr>
            <w:rStyle w:val="Hyperlink"/>
          </w:rPr>
          <w:t>https://github.com/ApluUalberta/RideBook</w:t>
        </w:r>
      </w:hyperlink>
    </w:p>
    <w:p w14:paraId="1A4B2390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4B1B">
        <w:rPr>
          <w:rFonts w:ascii="Times New Roman" w:hAnsi="Times New Roman" w:cs="Times New Roman"/>
        </w:rPr>
        <w:t>Android Mobi</w:t>
      </w:r>
      <w:r>
        <w:rPr>
          <w:rFonts w:ascii="Times New Roman" w:hAnsi="Times New Roman" w:cs="Times New Roman"/>
        </w:rPr>
        <w:t>le Phone Application to track the bike rides of a given user</w:t>
      </w:r>
    </w:p>
    <w:p w14:paraId="4FA01125" w14:textId="44C6F02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Allows</w:t>
      </w:r>
      <w:ins w:id="43" w:author="365 Pro Plus" w:date="2020-03-10T21:21:00Z">
        <w:r w:rsidR="00C56460">
          <w:rPr>
            <w:rFonts w:ascii="Times New Roman" w:hAnsi="Times New Roman" w:cs="Times New Roman"/>
          </w:rPr>
          <w:t xml:space="preserve"> users </w:t>
        </w:r>
      </w:ins>
      <w:del w:id="44" w:author="365 Pro Plus" w:date="2020-03-10T21:21:00Z">
        <w:r w:rsidDel="00C56460">
          <w:rPr>
            <w:rFonts w:ascii="Times New Roman" w:hAnsi="Times New Roman" w:cs="Times New Roman"/>
          </w:rPr>
          <w:delText xml:space="preserve"> user </w:delText>
        </w:r>
      </w:del>
      <w:r>
        <w:rPr>
          <w:rFonts w:ascii="Times New Roman" w:hAnsi="Times New Roman" w:cs="Times New Roman"/>
        </w:rPr>
        <w:t>to record a Ride’s date, time, distance ridden, speed, cadence, and notes.</w:t>
      </w:r>
    </w:p>
    <w:p w14:paraId="4ABE9D5F" w14:textId="77777777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Enforces proper time and date format</w:t>
      </w:r>
    </w:p>
    <w:p w14:paraId="0DA812B1" w14:textId="0730BEEB" w:rsid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in a </w:t>
      </w:r>
      <w:commentRangeStart w:id="45"/>
      <w:r>
        <w:rPr>
          <w:rFonts w:ascii="Times New Roman" w:hAnsi="Times New Roman" w:cs="Times New Roman"/>
        </w:rPr>
        <w:t>list</w:t>
      </w:r>
      <w:ins w:id="46" w:author="365 Pro Plus" w:date="2020-03-10T21:20:00Z">
        <w:r w:rsidR="00C56460">
          <w:rPr>
            <w:rFonts w:ascii="Times New Roman" w:hAnsi="Times New Roman" w:cs="Times New Roman"/>
          </w:rPr>
          <w:t>-</w:t>
        </w:r>
      </w:ins>
      <w:r>
        <w:rPr>
          <w:rFonts w:ascii="Times New Roman" w:hAnsi="Times New Roman" w:cs="Times New Roman"/>
        </w:rPr>
        <w:t>view</w:t>
      </w:r>
      <w:commentRangeEnd w:id="45"/>
      <w:r w:rsidR="00C56460">
        <w:rPr>
          <w:rStyle w:val="CommentReference"/>
        </w:rPr>
        <w:commentReference w:id="45"/>
      </w:r>
      <w:r>
        <w:rPr>
          <w:rFonts w:ascii="Times New Roman" w:hAnsi="Times New Roman" w:cs="Times New Roman"/>
        </w:rPr>
        <w:t xml:space="preserve"> like a phone contacts application</w:t>
      </w:r>
    </w:p>
    <w:p w14:paraId="0C06234D" w14:textId="4E9590B5" w:rsidR="00F0150E" w:rsidRPr="00F0150E" w:rsidRDefault="00F0150E" w:rsidP="00F0150E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Programmed in Java</w:t>
      </w:r>
      <w:bookmarkStart w:id="47" w:name="_GoBack"/>
      <w:bookmarkEnd w:id="47"/>
    </w:p>
    <w:p w14:paraId="352726C7" w14:textId="77777777" w:rsidR="00FE4B6E" w:rsidRPr="005C56B1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3A0762FB" w14:textId="327F51AC" w:rsidR="00FE4B6E" w:rsidRDefault="00FE4B6E" w:rsidP="00FE4B6E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596D0D8C" w14:textId="59500B8E" w:rsidR="00F0150E" w:rsidRPr="00F0150E" w:rsidRDefault="00F0150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&amp; criticism by communicating with non-technical users</w:t>
      </w:r>
    </w:p>
    <w:p w14:paraId="486D03FC" w14:textId="77777777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93EBB5B" w14:textId="1A0414F9" w:rsidR="00FE4B6E" w:rsidRDefault="00FE4B6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6A65F9D" w14:textId="09A98DAE" w:rsidR="00FE4B6E" w:rsidRPr="00F91731" w:rsidRDefault="00F0150E" w:rsidP="00FE4B6E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Continuous prototyping of designs to refine the design upon implementing customer’s goals</w:t>
      </w:r>
    </w:p>
    <w:p w14:paraId="06E89AFF" w14:textId="3A7E990F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5" w:author="365 Pro Plus" w:date="2020-03-10T21:20:00Z" w:initials="3PP">
    <w:p w14:paraId="7E4F2A4F" w14:textId="39F3D73E" w:rsidR="00C56460" w:rsidRDefault="00C56460">
      <w:pPr>
        <w:pStyle w:val="CommentText"/>
      </w:pPr>
      <w:r>
        <w:rPr>
          <w:rStyle w:val="CommentReference"/>
        </w:rPr>
        <w:annotationRef/>
      </w:r>
      <w:r>
        <w:t>Not sure if that’s a word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4F2A4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4F2A4F" w16cid:durableId="2212833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25C87"/>
    <w:multiLevelType w:val="hybridMultilevel"/>
    <w:tmpl w:val="17F0CBB4"/>
    <w:lvl w:ilvl="0" w:tplc="278208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7"/>
  </w:num>
  <w:num w:numId="5">
    <w:abstractNumId w:val="14"/>
  </w:num>
  <w:num w:numId="6">
    <w:abstractNumId w:val="3"/>
  </w:num>
  <w:num w:numId="7">
    <w:abstractNumId w:val="9"/>
  </w:num>
  <w:num w:numId="8">
    <w:abstractNumId w:val="11"/>
  </w:num>
  <w:num w:numId="9">
    <w:abstractNumId w:val="6"/>
  </w:num>
  <w:num w:numId="10">
    <w:abstractNumId w:val="1"/>
  </w:num>
  <w:num w:numId="11">
    <w:abstractNumId w:val="13"/>
  </w:num>
  <w:num w:numId="12">
    <w:abstractNumId w:val="8"/>
  </w:num>
  <w:num w:numId="13">
    <w:abstractNumId w:val="12"/>
  </w:num>
  <w:num w:numId="14">
    <w:abstractNumId w:val="5"/>
  </w:num>
  <w:num w:numId="15">
    <w:abstractNumId w:val="10"/>
  </w:num>
  <w:num w:numId="1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365 Pro Plus">
    <w15:presenceInfo w15:providerId="AD" w15:userId="S::ar173@ms365pro.site::46c88147-513e-465d-8dc8-2ce1bcae0c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0FAMgCXP8tAAAA"/>
  </w:docVars>
  <w:rsids>
    <w:rsidRoot w:val="00740F48"/>
    <w:rsid w:val="00041BAF"/>
    <w:rsid w:val="00081342"/>
    <w:rsid w:val="00083652"/>
    <w:rsid w:val="0008772C"/>
    <w:rsid w:val="000B0545"/>
    <w:rsid w:val="000D69FA"/>
    <w:rsid w:val="00180757"/>
    <w:rsid w:val="001C3246"/>
    <w:rsid w:val="001D5218"/>
    <w:rsid w:val="002067B1"/>
    <w:rsid w:val="00207B4E"/>
    <w:rsid w:val="00281357"/>
    <w:rsid w:val="002964E0"/>
    <w:rsid w:val="002A1CA3"/>
    <w:rsid w:val="002C5A6E"/>
    <w:rsid w:val="00302A8A"/>
    <w:rsid w:val="003279AF"/>
    <w:rsid w:val="00366140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E59C2"/>
    <w:rsid w:val="004F7D5E"/>
    <w:rsid w:val="00511D41"/>
    <w:rsid w:val="005273DF"/>
    <w:rsid w:val="00530249"/>
    <w:rsid w:val="00552046"/>
    <w:rsid w:val="005551A6"/>
    <w:rsid w:val="005614AE"/>
    <w:rsid w:val="00563A78"/>
    <w:rsid w:val="005A5321"/>
    <w:rsid w:val="005B47A8"/>
    <w:rsid w:val="005D7483"/>
    <w:rsid w:val="0060034C"/>
    <w:rsid w:val="006375DD"/>
    <w:rsid w:val="006630CB"/>
    <w:rsid w:val="00666C64"/>
    <w:rsid w:val="0069579A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E42B7"/>
    <w:rsid w:val="008F0131"/>
    <w:rsid w:val="008F42D0"/>
    <w:rsid w:val="00927DA2"/>
    <w:rsid w:val="0093479C"/>
    <w:rsid w:val="00935B9D"/>
    <w:rsid w:val="00940858"/>
    <w:rsid w:val="009437CD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61875"/>
    <w:rsid w:val="00A75C84"/>
    <w:rsid w:val="00A87B69"/>
    <w:rsid w:val="00B53E98"/>
    <w:rsid w:val="00B660ED"/>
    <w:rsid w:val="00B9765B"/>
    <w:rsid w:val="00C336EA"/>
    <w:rsid w:val="00C36B64"/>
    <w:rsid w:val="00C4102C"/>
    <w:rsid w:val="00C56460"/>
    <w:rsid w:val="00C6697C"/>
    <w:rsid w:val="00C72047"/>
    <w:rsid w:val="00C94FBD"/>
    <w:rsid w:val="00CA606F"/>
    <w:rsid w:val="00CA68AA"/>
    <w:rsid w:val="00CF1FD9"/>
    <w:rsid w:val="00D12D73"/>
    <w:rsid w:val="00D66634"/>
    <w:rsid w:val="00D9287C"/>
    <w:rsid w:val="00DD1CB1"/>
    <w:rsid w:val="00DD28E5"/>
    <w:rsid w:val="00DF7139"/>
    <w:rsid w:val="00E028DE"/>
    <w:rsid w:val="00E33FB6"/>
    <w:rsid w:val="00E37A69"/>
    <w:rsid w:val="00E63390"/>
    <w:rsid w:val="00E87F05"/>
    <w:rsid w:val="00EB017B"/>
    <w:rsid w:val="00ED7ABB"/>
    <w:rsid w:val="00EE090F"/>
    <w:rsid w:val="00F0150E"/>
    <w:rsid w:val="00F74BFE"/>
    <w:rsid w:val="00F91731"/>
    <w:rsid w:val="00FA64C6"/>
    <w:rsid w:val="00FC366A"/>
    <w:rsid w:val="00FE4B6E"/>
    <w:rsid w:val="00FE77AB"/>
    <w:rsid w:val="00FF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64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4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4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4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4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RideBook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DC85B-8E1C-4EA2-8360-26C0687A0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365 Pro Plus</cp:lastModifiedBy>
  <cp:revision>102</cp:revision>
  <cp:lastPrinted>2020-01-25T05:28:00Z</cp:lastPrinted>
  <dcterms:created xsi:type="dcterms:W3CDTF">2019-10-14T22:49:00Z</dcterms:created>
  <dcterms:modified xsi:type="dcterms:W3CDTF">2020-03-11T04:22:00Z</dcterms:modified>
</cp:coreProperties>
</file>